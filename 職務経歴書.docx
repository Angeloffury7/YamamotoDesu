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ＭＳ Ｐ明朝" w:cs="ＭＳ Ｐ明朝" w:hAnsi="ＭＳ Ｐ明朝" w:eastAsia="ＭＳ Ｐ明朝"/>
          <w:b w:val="1"/>
          <w:bCs w:val="1"/>
          <w:sz w:val="20"/>
          <w:szCs w:val="20"/>
          <w:lang w:val="ja-JP" w:eastAsia="ja-JP"/>
        </w:rPr>
      </w:pP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職務経歴書</w:t>
      </w:r>
    </w:p>
    <w:p>
      <w:pPr>
        <w:pStyle w:val="Normal.0"/>
        <w:jc w:val="right"/>
        <w:rPr>
          <w:rFonts w:ascii="ＭＳ Ｐ明朝" w:cs="ＭＳ Ｐ明朝" w:hAnsi="ＭＳ Ｐ明朝" w:eastAsia="ＭＳ Ｐ明朝"/>
          <w:sz w:val="20"/>
          <w:szCs w:val="20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 xml:space="preserve">        </w:t>
        <w:tab/>
        <w:tab/>
        <w:t>2021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年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7</w:t>
      </w:r>
      <w:r>
        <w:rPr>
          <w:rFonts w:ascii="ＭＳ Ｐ明朝" w:cs="ＭＳ Ｐ明朝" w:hAnsi="ＭＳ Ｐ明朝" w:eastAsia="ＭＳ Ｐ明朝"/>
          <w:kern w:val="0"/>
          <w:sz w:val="20"/>
          <w:szCs w:val="20"/>
          <w:rtl w:val="0"/>
          <w:lang w:val="ja-JP" w:eastAsia="ja-JP"/>
        </w:rPr>
        <w:t>月</w:t>
      </w:r>
      <w:r>
        <w:rPr>
          <w:rFonts w:ascii="ＭＳ Ｐ明朝" w:cs="ＭＳ Ｐ明朝" w:hAnsi="ＭＳ Ｐ明朝" w:eastAsia="ＭＳ Ｐ明朝"/>
          <w:kern w:val="0"/>
          <w:sz w:val="20"/>
          <w:szCs w:val="20"/>
          <w:rtl w:val="0"/>
          <w:lang w:val="ja-JP" w:eastAsia="ja-JP"/>
        </w:rPr>
        <w:t>6</w:t>
      </w:r>
      <w:del w:id="0" w:date="2021-07-06T00:00:55Z" w:author="山本響">
        <w:r>
          <w:rPr>
            <w:rFonts w:ascii="ＭＳ Ｐ明朝" w:cs="ＭＳ Ｐ明朝" w:hAnsi="ＭＳ Ｐ明朝" w:eastAsia="ＭＳ Ｐ明朝"/>
            <w:kern w:val="0"/>
            <w:sz w:val="20"/>
            <w:szCs w:val="20"/>
            <w:rtl w:val="0"/>
            <w:lang w:val="ja-JP" w:eastAsia="ja-JP"/>
          </w:rPr>
          <w:delText>4</w:delText>
        </w:r>
      </w:del>
      <w:r>
        <w:rPr>
          <w:rFonts w:ascii="ＭＳ Ｐ明朝" w:cs="ＭＳ Ｐ明朝" w:hAnsi="ＭＳ Ｐ明朝" w:eastAsia="ＭＳ Ｐ明朝"/>
          <w:kern w:val="0"/>
          <w:sz w:val="20"/>
          <w:szCs w:val="20"/>
          <w:rtl w:val="0"/>
          <w:lang w:val="ja-JP" w:eastAsia="ja-JP"/>
        </w:rPr>
        <w:t>日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 xml:space="preserve">現在 </w:t>
      </w:r>
    </w:p>
    <w:p>
      <w:pPr>
        <w:pStyle w:val="Normal.0"/>
        <w:spacing w:line="20" w:lineRule="atLeast"/>
        <w:jc w:val="right"/>
        <w:rPr>
          <w:rFonts w:ascii="ＭＳ Ｐ明朝" w:cs="ＭＳ Ｐ明朝" w:hAnsi="ＭＳ Ｐ明朝" w:eastAsia="ＭＳ Ｐ明朝"/>
          <w:sz w:val="20"/>
          <w:szCs w:val="20"/>
          <w:lang w:val="ja-JP" w:eastAsia="ja-JP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氏名：山本 響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■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　職務経歴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　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2018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 xml:space="preserve">年 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4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月</w:t>
      </w:r>
      <w:r>
        <w:rPr>
          <w:lang w:val="en-US"/>
        </w:rPr>
        <w:tab/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日本インサイトテクノロジー株式会社　入社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lang w:val="ja-JP" w:eastAsia="ja-JP"/>
        </w:rPr>
      </w:pP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</w:rPr>
      </w:pPr>
      <w:r>
        <w:rPr>
          <w:rFonts w:ascii="ＭＳ Ｐ明朝" w:cs="ＭＳ Ｐ明朝" w:hAnsi="ＭＳ Ｐ明朝" w:eastAsia="ＭＳ Ｐ明朝" w:hint="default"/>
          <w:b w:val="1"/>
          <w:bCs w:val="1"/>
          <w:sz w:val="20"/>
          <w:szCs w:val="20"/>
          <w:rtl w:val="0"/>
          <w:lang w:val="en-US"/>
        </w:rPr>
        <w:t>■</w:t>
      </w: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　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iOS</w:t>
      </w: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開発スキル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b w:val="1"/>
          <w:bCs w:val="1"/>
          <w:sz w:val="20"/>
          <w:szCs w:val="20"/>
          <w:lang w:val="ja-JP" w:eastAsia="ja-JP"/>
        </w:rPr>
      </w:pP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【基本スキル】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  <w:lang w:val="ja-JP" w:eastAsia="ja-JP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・環境構築からプログラミング可能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  <w:lang w:val="ja-JP" w:eastAsia="ja-JP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・オブジェクト指向の基礎知識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  <w:lang w:val="ja-JP" w:eastAsia="ja-JP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・画面ライフサイクルへの理解</w:t>
      </w:r>
    </w:p>
    <w:p>
      <w:pPr>
        <w:pStyle w:val="Normal.0"/>
        <w:spacing w:line="20" w:lineRule="atLeast"/>
        <w:rPr>
          <w:del w:id="1" w:date="2021-07-05T23:36:21Z" w:author="山本響"/>
          <w:rFonts w:ascii="ＭＳ Ｐ明朝" w:cs="ＭＳ Ｐ明朝" w:hAnsi="ＭＳ Ｐ明朝" w:eastAsia="ＭＳ Ｐ明朝"/>
          <w:lang w:val="ja-JP" w:eastAsia="ja-JP"/>
        </w:rPr>
      </w:pPr>
      <w:r>
        <w:rPr>
          <w:rFonts w:ascii="ＭＳ Ｐ明朝" w:cs="ＭＳ Ｐ明朝" w:hAnsi="ＭＳ Ｐ明朝" w:eastAsia="ＭＳ Ｐ明朝"/>
          <w:rtl w:val="0"/>
          <w:lang w:val="ja-JP" w:eastAsia="ja-JP"/>
        </w:rPr>
        <w:t>・画面間でのデータの受け渡し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lang w:val="ja-JP" w:eastAsia="ja-JP"/>
        </w:rPr>
      </w:pPr>
      <w:del w:id="2" w:date="2021-07-05T23:36:21Z" w:author="山本響">
        <w:r>
          <w:rPr>
            <w:rFonts w:ascii="ＭＳ Ｐ明朝" w:cs="ＭＳ Ｐ明朝" w:hAnsi="ＭＳ Ｐ明朝" w:eastAsia="ＭＳ Ｐ明朝"/>
            <w:rtl w:val="0"/>
            <w:lang w:val="ja-JP" w:eastAsia="ja-JP"/>
          </w:rPr>
          <w:delText>・</w:delText>
        </w:r>
      </w:del>
      <w:del w:id="3" w:date="2021-07-05T23:36:21Z" w:author="山本響">
        <w:r>
          <w:rPr>
            <w:rFonts w:ascii="ＭＳ Ｐ明朝" w:cs="ＭＳ Ｐ明朝" w:hAnsi="ＭＳ Ｐ明朝" w:eastAsia="ＭＳ Ｐ明朝"/>
            <w:rtl w:val="0"/>
            <w:lang w:val="ja-JP" w:eastAsia="ja-JP"/>
          </w:rPr>
          <w:delText>クロージャ</w:delText>
        </w:r>
      </w:del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</w:rPr>
      </w:pP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【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iOS</w:t>
      </w: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のフレームワーク、ライブラリに関する知識】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UIKit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ＭＳ Ｐ明朝" w:cs="ＭＳ Ｐ明朝" w:hAnsi="ＭＳ Ｐ明朝" w:eastAsia="ＭＳ Ｐ明朝"/>
          <w:outline w:val="0"/>
          <w:color w:val="333333"/>
          <w:sz w:val="20"/>
          <w:szCs w:val="20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・</w:t>
      </w:r>
      <w:r>
        <w:rPr>
          <w:rFonts w:ascii="ＭＳ Ｐ明朝" w:cs="ＭＳ Ｐ明朝" w:hAnsi="ＭＳ Ｐ明朝" w:eastAsia="ＭＳ Ｐ明朝"/>
          <w:sz w:val="20"/>
          <w:szCs w:val="20"/>
          <w:u w:color="333333"/>
          <w:rtl w:val="0"/>
          <w:lang w:val="en-US"/>
        </w:rPr>
        <w:t>WebView</w:t>
      </w:r>
      <w:r>
        <w:rPr>
          <w:rFonts w:ascii="ＭＳ Ｐ明朝" w:cs="ＭＳ Ｐ明朝" w:hAnsi="ＭＳ Ｐ明朝" w:eastAsia="ＭＳ Ｐ明朝"/>
          <w:sz w:val="20"/>
          <w:szCs w:val="20"/>
          <w:u w:color="333333"/>
          <w:rtl w:val="0"/>
          <w:lang w:val="ja-JP" w:eastAsia="ja-JP"/>
        </w:rPr>
        <w:t>の表示</w:t>
      </w:r>
      <w:r>
        <w:rPr>
          <w:rFonts w:ascii="ＭＳ Ｐ明朝" w:cs="ＭＳ Ｐ明朝" w:hAnsi="ＭＳ Ｐ明朝" w:eastAsia="ＭＳ Ｐ明朝"/>
          <w:sz w:val="20"/>
          <w:szCs w:val="20"/>
          <w:u w:color="333333"/>
          <w:rtl w:val="0"/>
          <w:lang w:val="en-US"/>
        </w:rPr>
        <w:t>(SFSafariView, WKWebView)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</w:rPr>
      </w:pP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【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UI</w:t>
      </w: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】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Storyboard(</w:t>
      </w:r>
      <w:r>
        <w:rPr>
          <w:rFonts w:ascii="ＭＳ Ｐ明朝" w:cs="ＭＳ Ｐ明朝" w:hAnsi="ＭＳ Ｐ明朝" w:eastAsia="ＭＳ Ｐ明朝"/>
          <w:sz w:val="20"/>
          <w:szCs w:val="20"/>
          <w:u w:color="3e3e3e"/>
          <w:rtl w:val="0"/>
          <w:lang w:val="en-US"/>
        </w:rPr>
        <w:t>Stack View</w:t>
      </w:r>
      <w:r>
        <w:rPr>
          <w:rFonts w:ascii="ＭＳ Ｐ明朝" w:cs="ＭＳ Ｐ明朝" w:hAnsi="ＭＳ Ｐ明朝" w:eastAsia="ＭＳ Ｐ明朝"/>
          <w:sz w:val="20"/>
          <w:szCs w:val="20"/>
          <w:u w:color="3e3e3e"/>
          <w:rtl w:val="0"/>
          <w:lang w:val="ja-JP" w:eastAsia="ja-JP"/>
        </w:rPr>
        <w:t>と</w:t>
      </w:r>
      <w:r>
        <w:rPr>
          <w:rFonts w:ascii="ＭＳ Ｐ明朝" w:cs="ＭＳ Ｐ明朝" w:hAnsi="ＭＳ Ｐ明朝" w:eastAsia="ＭＳ Ｐ明朝"/>
          <w:sz w:val="20"/>
          <w:szCs w:val="20"/>
          <w:u w:color="3e3e3e"/>
          <w:rtl w:val="0"/>
          <w:lang w:val="en-US"/>
        </w:rPr>
        <w:t>Auto Layout</w:t>
      </w:r>
      <w:r>
        <w:rPr>
          <w:rFonts w:ascii="ＭＳ Ｐ明朝" w:cs="ＭＳ Ｐ明朝" w:hAnsi="ＭＳ Ｐ明朝" w:eastAsia="ＭＳ Ｐ明朝"/>
          <w:sz w:val="20"/>
          <w:szCs w:val="20"/>
          <w:u w:color="3e3e3e"/>
          <w:rtl w:val="0"/>
          <w:lang w:val="ja-JP" w:eastAsia="ja-JP"/>
        </w:rPr>
        <w:t>を</w:t>
      </w:r>
      <w:r>
        <w:rPr>
          <w:rFonts w:ascii="ＭＳ Ｐ明朝" w:cs="ＭＳ Ｐ明朝" w:hAnsi="ＭＳ Ｐ明朝" w:eastAsia="ＭＳ Ｐ明朝"/>
          <w:sz w:val="20"/>
          <w:szCs w:val="20"/>
          <w:u w:color="3e3e3e"/>
          <w:rtl w:val="0"/>
          <w:lang w:val="en-US"/>
        </w:rPr>
        <w:t>View</w:t>
      </w:r>
      <w:r>
        <w:rPr>
          <w:rFonts w:ascii="ＭＳ Ｐ明朝" w:cs="ＭＳ Ｐ明朝" w:hAnsi="ＭＳ Ｐ明朝" w:eastAsia="ＭＳ Ｐ明朝"/>
          <w:sz w:val="20"/>
          <w:szCs w:val="20"/>
          <w:u w:color="3e3e3e"/>
          <w:rtl w:val="0"/>
          <w:lang w:val="ja-JP" w:eastAsia="ja-JP"/>
        </w:rPr>
        <w:t>の構成など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)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の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UI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知識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rtl w:val="0"/>
          <w:lang w:val="ja-JP" w:eastAsia="ja-JP"/>
        </w:rPr>
        <w:t>・</w:t>
      </w:r>
      <w:r>
        <w:rPr>
          <w:rFonts w:ascii="ＭＳ Ｐ明朝" w:cs="ＭＳ Ｐ明朝" w:hAnsi="ＭＳ Ｐ明朝" w:eastAsia="ＭＳ Ｐ明朝"/>
          <w:rtl w:val="0"/>
          <w:lang w:val="en-US"/>
        </w:rPr>
        <w:t>UIView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、</w:t>
      </w:r>
      <w:r>
        <w:rPr>
          <w:rFonts w:ascii="ＭＳ Ｐ明朝" w:cs="ＭＳ Ｐ明朝" w:hAnsi="ＭＳ Ｐ明朝" w:eastAsia="ＭＳ Ｐ明朝"/>
          <w:rtl w:val="0"/>
          <w:lang w:val="en-US"/>
        </w:rPr>
        <w:t>UITableView(</w:t>
      </w:r>
      <w:r>
        <w:rPr>
          <w:rFonts w:ascii="ＭＳ Ｐ明朝" w:cs="ＭＳ Ｐ明朝" w:hAnsi="ＭＳ Ｐ明朝" w:eastAsia="ＭＳ Ｐ明朝"/>
          <w:u w:color="5f6368"/>
          <w:rtl w:val="0"/>
          <w:lang w:val="ja-JP" w:eastAsia="ja-JP"/>
        </w:rPr>
        <w:t>静的</w:t>
      </w:r>
      <w:r>
        <w:rPr>
          <w:rFonts w:ascii="ＭＳ Ｐ明朝" w:cs="ＭＳ Ｐ明朝" w:hAnsi="ＭＳ Ｐ明朝" w:eastAsia="ＭＳ Ｐ明朝"/>
          <w:u w:color="4d5156"/>
          <w:rtl w:val="0"/>
          <w:lang w:val="ja-JP" w:eastAsia="ja-JP"/>
        </w:rPr>
        <w:t>、動的</w:t>
      </w:r>
      <w:r>
        <w:rPr>
          <w:rFonts w:ascii="ＭＳ Ｐ明朝" w:cs="ＭＳ Ｐ明朝" w:hAnsi="ＭＳ Ｐ明朝" w:eastAsia="ＭＳ Ｐ明朝"/>
          <w:u w:color="4d5156"/>
          <w:rtl w:val="0"/>
          <w:lang w:val="en-US"/>
        </w:rPr>
        <w:t>)</w:t>
      </w:r>
      <w:r>
        <w:rPr>
          <w:rFonts w:ascii="ＭＳ Ｐ明朝" w:cs="ＭＳ Ｐ明朝" w:hAnsi="ＭＳ Ｐ明朝" w:eastAsia="ＭＳ Ｐ明朝"/>
          <w:u w:color="4d5156"/>
          <w:rtl w:val="0"/>
          <w:lang w:val="ja-JP" w:eastAsia="ja-JP"/>
        </w:rPr>
        <w:t>、</w:t>
      </w:r>
      <w:r>
        <w:rPr>
          <w:rFonts w:ascii="ＭＳ Ｐ明朝" w:cs="ＭＳ Ｐ明朝" w:hAnsi="ＭＳ Ｐ明朝" w:eastAsia="ＭＳ Ｐ明朝"/>
          <w:u w:color="4d5156"/>
          <w:rtl w:val="0"/>
          <w:lang w:val="en-US"/>
        </w:rPr>
        <w:t>UICollectionView</w:t>
      </w:r>
      <w:r>
        <w:rPr>
          <w:rFonts w:ascii="ＭＳ Ｐ明朝" w:cs="ＭＳ Ｐ明朝" w:hAnsi="ＭＳ Ｐ明朝" w:eastAsia="ＭＳ Ｐ明朝"/>
          <w:u w:color="4d5156"/>
          <w:rtl w:val="0"/>
          <w:lang w:val="ja-JP" w:eastAsia="ja-JP"/>
        </w:rPr>
        <w:t>に関する知識</w:t>
      </w:r>
    </w:p>
    <w:p>
      <w:pPr>
        <w:pStyle w:val="見出し"/>
        <w:rPr>
          <w:rFonts w:ascii="ＭＳ Ｐ明朝" w:cs="ＭＳ Ｐ明朝" w:hAnsi="ＭＳ Ｐ明朝" w:eastAsia="ＭＳ Ｐ明朝"/>
          <w:b w:val="0"/>
          <w:bCs w:val="0"/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ＭＳ Ｐ明朝" w:cs="ＭＳ Ｐ明朝" w:hAnsi="ＭＳ Ｐ明朝" w:eastAsia="ＭＳ Ｐ明朝" w:hint="eastAsia"/>
          <w:b w:val="0"/>
          <w:bCs w:val="0"/>
          <w:outline w:val="0"/>
          <w:color w:val="333333"/>
          <w:sz w:val="20"/>
          <w:szCs w:val="20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　</w:t>
      </w: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  <w:lang w:val="ja-JP" w:eastAsia="ja-JP"/>
        </w:rPr>
      </w:pP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【ライブラリ管理】</w:t>
      </w:r>
    </w:p>
    <w:p>
      <w:pPr>
        <w:pStyle w:val="Normal.0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rtl w:val="0"/>
          <w:lang w:val="ja-JP" w:eastAsia="ja-JP"/>
        </w:rPr>
        <w:t>・</w:t>
      </w:r>
      <w:r>
        <w:rPr>
          <w:rFonts w:ascii="ＭＳ Ｐ明朝" w:cs="ＭＳ Ｐ明朝" w:hAnsi="ＭＳ Ｐ明朝" w:eastAsia="ＭＳ Ｐ明朝"/>
          <w:rtl w:val="0"/>
          <w:lang w:val="en-US"/>
        </w:rPr>
        <w:t>CocoaPods(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業務、個人</w:t>
      </w:r>
      <w:r>
        <w:rPr>
          <w:rFonts w:ascii="ＭＳ Ｐ明朝" w:cs="ＭＳ Ｐ明朝" w:hAnsi="ＭＳ Ｐ明朝" w:eastAsia="ＭＳ Ｐ明朝"/>
          <w:rtl w:val="0"/>
          <w:lang w:val="en-US"/>
        </w:rPr>
        <w:t>)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、</w:t>
      </w:r>
      <w:r>
        <w:rPr>
          <w:rFonts w:ascii="ＭＳ Ｐ明朝" w:cs="ＭＳ Ｐ明朝" w:hAnsi="ＭＳ Ｐ明朝" w:eastAsia="ＭＳ Ｐ明朝"/>
          <w:rtl w:val="0"/>
          <w:lang w:val="en-US"/>
        </w:rPr>
        <w:t>Swift Package Manager(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個人</w:t>
      </w:r>
      <w:r>
        <w:rPr>
          <w:rFonts w:ascii="ＭＳ Ｐ明朝" w:cs="ＭＳ Ｐ明朝" w:hAnsi="ＭＳ Ｐ明朝" w:eastAsia="ＭＳ Ｐ明朝"/>
          <w:rtl w:val="0"/>
          <w:lang w:val="en-US"/>
        </w:rPr>
        <w:t>)</w:t>
      </w:r>
    </w:p>
    <w:p>
      <w:pPr>
        <w:pStyle w:val="Normal.0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rtl w:val="0"/>
          <w:lang w:val="en-US"/>
        </w:rPr>
        <w:t xml:space="preserve">  </w:t>
      </w: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  <w:r>
        <w:rPr>
          <w:rFonts w:ascii="ＭＳ Ｐ明朝" w:cs="ＭＳ Ｐ明朝" w:hAnsi="ＭＳ Ｐ明朝" w:eastAsia="ＭＳ Ｐ明朝" w:hint="eastAsia"/>
          <w:b w:val="1"/>
          <w:bCs w:val="1"/>
          <w:rtl w:val="0"/>
          <w:lang w:val="ja-JP" w:eastAsia="ja-JP"/>
        </w:rPr>
        <w:t>【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API</w:t>
      </w: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連携】</w:t>
      </w:r>
    </w:p>
    <w:p>
      <w:pPr>
        <w:pStyle w:val="Normal.0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Alamofire (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業務、個人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)</w:t>
      </w:r>
    </w:p>
    <w:p>
      <w:pPr>
        <w:pStyle w:val="Normal.0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・標準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API(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個人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)</w:t>
      </w:r>
    </w:p>
    <w:p>
      <w:pPr>
        <w:pStyle w:val="Normal.0"/>
        <w:rPr>
          <w:rFonts w:ascii="ＭＳ Ｐ明朝" w:cs="ＭＳ Ｐ明朝" w:hAnsi="ＭＳ Ｐ明朝" w:eastAsia="ＭＳ Ｐ明朝"/>
          <w:outline w:val="0"/>
          <w:color w:val="373737"/>
          <w:sz w:val="20"/>
          <w:szCs w:val="20"/>
          <w:u w:color="373737"/>
          <w14:textFill>
            <w14:solidFill>
              <w14:srgbClr w14:val="373737"/>
            </w14:solidFill>
          </w14:textFill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 xml:space="preserve">  </w:t>
      </w: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outline w:val="0"/>
          <w:color w:val="373737"/>
          <w:sz w:val="20"/>
          <w:szCs w:val="20"/>
          <w:u w:color="373737"/>
          <w:lang w:val="ja-JP" w:eastAsia="ja-JP"/>
          <w14:textFill>
            <w14:solidFill>
              <w14:srgbClr w14:val="373737"/>
            </w14:solidFill>
          </w14:textFill>
        </w:rPr>
      </w:pP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【</w:t>
      </w:r>
      <w:r>
        <w:rPr>
          <w:rFonts w:ascii="ＭＳ Ｐ明朝" w:cs="ＭＳ Ｐ明朝" w:hAnsi="ＭＳ Ｐ明朝" w:eastAsia="ＭＳ Ｐ明朝" w:hint="eastAsia"/>
          <w:b w:val="1"/>
          <w:bCs w:val="1"/>
          <w:outline w:val="0"/>
          <w:color w:val="373737"/>
          <w:sz w:val="20"/>
          <w:szCs w:val="20"/>
          <w:u w:color="373737"/>
          <w:rtl w:val="0"/>
          <w:lang w:val="ja-JP" w:eastAsia="ja-JP"/>
          <w14:textFill>
            <w14:solidFill>
              <w14:srgbClr w14:val="373737"/>
            </w14:solidFill>
          </w14:textFill>
        </w:rPr>
        <w:t>データ管理】</w:t>
      </w:r>
    </w:p>
    <w:p>
      <w:pPr>
        <w:pStyle w:val="Normal.0"/>
        <w:rPr>
          <w:rFonts w:ascii="ＭＳ Ｐ明朝" w:cs="ＭＳ Ｐ明朝" w:hAnsi="ＭＳ Ｐ明朝" w:eastAsia="ＭＳ Ｐ明朝"/>
          <w:sz w:val="20"/>
          <w:szCs w:val="20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</w:t>
      </w:r>
      <w:r>
        <w:rPr>
          <w:rFonts w:ascii="ＭＳ Ｐ明朝" w:cs="ＭＳ Ｐ明朝" w:hAnsi="ＭＳ Ｐ明朝" w:eastAsia="ＭＳ Ｐ明朝"/>
          <w:sz w:val="20"/>
          <w:szCs w:val="20"/>
          <w:u w:color="5f6368"/>
          <w:rtl w:val="0"/>
          <w:lang w:val="en-US"/>
        </w:rPr>
        <w:t>UserDefaults(</w:t>
      </w:r>
      <w:r>
        <w:rPr>
          <w:rFonts w:ascii="ＭＳ Ｐ明朝" w:cs="ＭＳ Ｐ明朝" w:hAnsi="ＭＳ Ｐ明朝" w:eastAsia="ＭＳ Ｐ明朝"/>
          <w:sz w:val="20"/>
          <w:szCs w:val="20"/>
          <w:u w:color="5f6368"/>
          <w:rtl w:val="0"/>
          <w:lang w:val="ja-JP" w:eastAsia="ja-JP"/>
        </w:rPr>
        <w:t>個人、業務</w:t>
      </w:r>
      <w:r>
        <w:rPr>
          <w:rFonts w:ascii="ＭＳ Ｐ明朝" w:cs="ＭＳ Ｐ明朝" w:hAnsi="ＭＳ Ｐ明朝" w:eastAsia="ＭＳ Ｐ明朝"/>
          <w:sz w:val="20"/>
          <w:szCs w:val="20"/>
          <w:u w:color="5f6368"/>
          <w:rtl w:val="0"/>
          <w:lang w:val="en-US"/>
        </w:rPr>
        <w:t>)</w:t>
      </w:r>
    </w:p>
    <w:p>
      <w:pPr>
        <w:pStyle w:val="Normal.0"/>
        <w:rPr>
          <w:rFonts w:ascii="ＭＳ Ｐ明朝" w:cs="ＭＳ Ｐ明朝" w:hAnsi="ＭＳ Ｐ明朝" w:eastAsia="ＭＳ Ｐ明朝"/>
          <w:sz w:val="20"/>
          <w:szCs w:val="20"/>
          <w:u w:color="373737"/>
        </w:rPr>
      </w:pPr>
      <w:r>
        <w:rPr>
          <w:rFonts w:ascii="ＭＳ Ｐ明朝" w:cs="ＭＳ Ｐ明朝" w:hAnsi="ＭＳ Ｐ明朝" w:eastAsia="ＭＳ Ｐ明朝"/>
          <w:sz w:val="20"/>
          <w:szCs w:val="20"/>
          <w:u w:color="373737"/>
          <w:rtl w:val="0"/>
          <w:lang w:val="ja-JP" w:eastAsia="ja-JP"/>
        </w:rPr>
        <w:t>・</w:t>
      </w:r>
      <w:r>
        <w:rPr>
          <w:rFonts w:ascii="ＭＳ Ｐ明朝" w:cs="ＭＳ Ｐ明朝" w:hAnsi="ＭＳ Ｐ明朝" w:eastAsia="ＭＳ Ｐ明朝"/>
          <w:sz w:val="20"/>
          <w:szCs w:val="20"/>
          <w:u w:color="373737"/>
          <w:rtl w:val="0"/>
          <w:lang w:val="en-US"/>
        </w:rPr>
        <w:t>SQLite(</w:t>
      </w:r>
      <w:r>
        <w:rPr>
          <w:rFonts w:ascii="ＭＳ Ｐ明朝" w:cs="ＭＳ Ｐ明朝" w:hAnsi="ＭＳ Ｐ明朝" w:eastAsia="ＭＳ Ｐ明朝"/>
          <w:sz w:val="20"/>
          <w:szCs w:val="20"/>
          <w:u w:color="373737"/>
          <w:rtl w:val="0"/>
          <w:lang w:val="ja-JP" w:eastAsia="ja-JP"/>
        </w:rPr>
        <w:t>業務</w:t>
      </w:r>
      <w:r>
        <w:rPr>
          <w:rFonts w:ascii="ＭＳ Ｐ明朝" w:cs="ＭＳ Ｐ明朝" w:hAnsi="ＭＳ Ｐ明朝" w:eastAsia="ＭＳ Ｐ明朝"/>
          <w:sz w:val="20"/>
          <w:szCs w:val="20"/>
          <w:u w:color="373737"/>
          <w:rtl w:val="0"/>
          <w:lang w:val="en-US"/>
        </w:rPr>
        <w:t>)</w:t>
      </w:r>
    </w:p>
    <w:p>
      <w:pPr>
        <w:pStyle w:val="Normal.0"/>
        <w:rPr>
          <w:rFonts w:ascii="ＭＳ Ｐ明朝" w:cs="ＭＳ Ｐ明朝" w:hAnsi="ＭＳ Ｐ明朝" w:eastAsia="ＭＳ Ｐ明朝"/>
          <w:outline w:val="0"/>
          <w:color w:val="454545"/>
          <w:sz w:val="20"/>
          <w:szCs w:val="20"/>
          <w:u w:color="454545"/>
          <w14:textFill>
            <w14:solidFill>
              <w14:srgbClr w14:val="454545"/>
            </w14:solidFill>
          </w14:textFill>
        </w:rPr>
      </w:pPr>
      <w:r>
        <w:rPr>
          <w:rFonts w:ascii="ＭＳ Ｐ明朝" w:cs="ＭＳ Ｐ明朝" w:hAnsi="ＭＳ Ｐ明朝" w:eastAsia="ＭＳ Ｐ明朝"/>
          <w:sz w:val="20"/>
          <w:szCs w:val="20"/>
          <w:u w:color="454545"/>
          <w:rtl w:val="0"/>
          <w:lang w:val="ja-JP" w:eastAsia="ja-JP"/>
        </w:rPr>
        <w:t>・</w:t>
      </w:r>
      <w:r>
        <w:rPr>
          <w:rFonts w:ascii="ＭＳ Ｐ明朝" w:cs="ＭＳ Ｐ明朝" w:hAnsi="ＭＳ Ｐ明朝" w:eastAsia="ＭＳ Ｐ明朝"/>
          <w:sz w:val="20"/>
          <w:szCs w:val="20"/>
          <w:u w:color="454545"/>
          <w:rtl w:val="0"/>
          <w:lang w:val="en-US"/>
        </w:rPr>
        <w:t>Realm(</w:t>
      </w:r>
      <w:r>
        <w:rPr>
          <w:rFonts w:ascii="ＭＳ Ｐ明朝" w:cs="ＭＳ Ｐ明朝" w:hAnsi="ＭＳ Ｐ明朝" w:eastAsia="ＭＳ Ｐ明朝"/>
          <w:sz w:val="20"/>
          <w:szCs w:val="20"/>
          <w:u w:color="454545"/>
          <w:rtl w:val="0"/>
          <w:lang w:val="ja-JP" w:eastAsia="ja-JP"/>
        </w:rPr>
        <w:t>個人）</w:t>
      </w:r>
    </w:p>
    <w:p>
      <w:pPr>
        <w:pStyle w:val="Normal.0"/>
        <w:rPr>
          <w:rFonts w:ascii="ＭＳ Ｐ明朝" w:cs="ＭＳ Ｐ明朝" w:hAnsi="ＭＳ Ｐ明朝" w:eastAsia="ＭＳ Ｐ明朝"/>
          <w:sz w:val="20"/>
          <w:szCs w:val="20"/>
        </w:rPr>
      </w:pP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【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MBaaS</w:t>
      </w: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】</w:t>
      </w:r>
    </w:p>
    <w:p>
      <w:pPr>
        <w:pStyle w:val="Normal.0"/>
        <w:rPr>
          <w:rFonts w:ascii="ＭＳ Ｐ明朝" w:cs="ＭＳ Ｐ明朝" w:hAnsi="ＭＳ Ｐ明朝" w:eastAsia="ＭＳ Ｐ明朝"/>
          <w:sz w:val="20"/>
          <w:szCs w:val="20"/>
        </w:rPr>
      </w:pP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>Firebase(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個人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en-US"/>
        </w:rPr>
        <w:t xml:space="preserve">) </w:t>
      </w:r>
    </w:p>
    <w:p>
      <w:pPr>
        <w:pStyle w:val="Normal.0"/>
        <w:rPr>
          <w:rFonts w:ascii="ＭＳ Ｐ明朝" w:cs="ＭＳ Ｐ明朝" w:hAnsi="ＭＳ Ｐ明朝" w:eastAsia="ＭＳ Ｐ明朝"/>
        </w:rPr>
      </w:pP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</w:rPr>
      </w:pPr>
      <w:r>
        <w:rPr>
          <w:rFonts w:ascii="ＭＳ Ｐ明朝" w:cs="ＭＳ Ｐ明朝" w:hAnsi="ＭＳ Ｐ明朝" w:eastAsia="ＭＳ Ｐ明朝" w:hint="default"/>
          <w:b w:val="1"/>
          <w:bCs w:val="1"/>
          <w:sz w:val="20"/>
          <w:szCs w:val="20"/>
          <w:rtl w:val="0"/>
          <w:lang w:val="en-US"/>
        </w:rPr>
        <w:t>■</w:t>
      </w:r>
      <w:r>
        <w:rPr>
          <w:rFonts w:ascii="ＭＳ Ｐ明朝" w:cs="ＭＳ Ｐ明朝" w:hAnsi="ＭＳ Ｐ明朝" w:eastAsia="ＭＳ Ｐ明朝" w:hint="eastAsia"/>
          <w:b w:val="1"/>
          <w:bCs w:val="1"/>
          <w:sz w:val="20"/>
          <w:szCs w:val="20"/>
          <w:rtl w:val="0"/>
          <w:lang w:val="ja-JP" w:eastAsia="ja-JP"/>
        </w:rPr>
        <w:t>　得意業務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  <w:lang w:val="ja-JP" w:eastAsia="ja-JP"/>
        </w:rPr>
      </w:pPr>
      <w:del w:id="4" w:date="2021-07-05T23:37:06Z" w:author="山本響">
        <w:r>
          <w:rPr>
            <w:rFonts w:ascii="ＭＳ Ｐ明朝" w:cs="ＭＳ Ｐ明朝" w:hAnsi="ＭＳ Ｐ明朝" w:eastAsia="ＭＳ Ｐ明朝"/>
            <w:sz w:val="20"/>
            <w:szCs w:val="20"/>
            <w:rtl w:val="0"/>
            <w:lang w:val="ja-JP" w:eastAsia="ja-JP"/>
          </w:rPr>
          <w:delText>　</w:delText>
        </w:r>
      </w:del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・マネジメント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(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開発進捗調整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/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タスクの割り振り</w:t>
      </w:r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)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sz w:val="20"/>
          <w:szCs w:val="20"/>
          <w:lang w:val="ja-JP" w:eastAsia="ja-JP"/>
        </w:rPr>
      </w:pPr>
      <w:del w:id="5" w:date="2021-07-05T23:37:08Z" w:author="山本響">
        <w:r>
          <w:rPr>
            <w:rFonts w:ascii="ＭＳ Ｐ明朝" w:cs="ＭＳ Ｐ明朝" w:hAnsi="ＭＳ Ｐ明朝" w:eastAsia="ＭＳ Ｐ明朝"/>
            <w:sz w:val="20"/>
            <w:szCs w:val="20"/>
            <w:rtl w:val="0"/>
            <w:lang w:val="ja-JP" w:eastAsia="ja-JP"/>
          </w:rPr>
          <w:delText>　</w:delText>
        </w:r>
      </w:del>
      <w:r>
        <w:rPr>
          <w:rFonts w:ascii="ＭＳ Ｐ明朝" w:cs="ＭＳ Ｐ明朝" w:hAnsi="ＭＳ Ｐ明朝" w:eastAsia="ＭＳ Ｐ明朝"/>
          <w:sz w:val="20"/>
          <w:szCs w:val="20"/>
          <w:rtl w:val="0"/>
          <w:lang w:val="ja-JP" w:eastAsia="ja-JP"/>
        </w:rPr>
        <w:t>・英語力を活かした調査力、サンプル作成</w:t>
      </w:r>
    </w:p>
    <w:p>
      <w:pPr>
        <w:pStyle w:val="Normal.0"/>
        <w:spacing w:line="20" w:lineRule="atLeast"/>
        <w:rPr>
          <w:lang w:val="ja-JP" w:eastAsia="ja-JP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</w:pP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開発経歴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日本インサイトテクノロジー株式会社　（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201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8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年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4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月～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2021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年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6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月現在）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b w:val="1"/>
          <w:bCs w:val="1"/>
          <w:sz w:val="20"/>
          <w:szCs w:val="20"/>
          <w:lang w:val="ja-JP" w:eastAsia="ja-JP"/>
        </w:rPr>
      </w:pP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 xml:space="preserve">資本金  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:  4,500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万円</w:t>
      </w:r>
    </w:p>
    <w:p>
      <w:pPr>
        <w:pStyle w:val="Normal.0"/>
        <w:spacing w:line="20" w:lineRule="atLeast"/>
        <w:rPr>
          <w:rFonts w:ascii="ＭＳ Ｐ明朝" w:cs="ＭＳ Ｐ明朝" w:hAnsi="ＭＳ Ｐ明朝" w:eastAsia="ＭＳ Ｐ明朝"/>
          <w:b w:val="1"/>
          <w:bCs w:val="1"/>
          <w:sz w:val="20"/>
          <w:szCs w:val="20"/>
          <w:lang w:val="ja-JP" w:eastAsia="ja-JP"/>
        </w:rPr>
      </w:pP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 xml:space="preserve">従業員 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:  200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名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1"/>
        <w:gridCol w:w="5247"/>
        <w:gridCol w:w="1583"/>
        <w:gridCol w:w="1401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期間</w:t>
            </w:r>
          </w:p>
        </w:tc>
        <w:tc>
          <w:tcPr>
            <w:tcW w:type="dxa" w:w="5247"/>
            <w:tcBorders>
              <w:top w:val="single" w:color="000000" w:sz="4" w:space="0" w:shadow="0" w:frame="0"/>
              <w:left w:val="dashed" w:color="000000" w:sz="4" w:space="0" w:shadow="0" w:frame="0"/>
              <w:bottom w:val="single" w:color="000000" w:sz="4" w:space="0" w:shadow="0" w:frame="0"/>
              <w:right w:val="dashed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プロジェクト名および業務内容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dashed" w:color="000000" w:sz="4" w:space="0" w:shadow="0" w:frame="0"/>
              <w:bottom w:val="single" w:color="000000" w:sz="4" w:space="0" w:shadow="0" w:frame="0"/>
              <w:right w:val="dashed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開発環境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dashed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役割／担当／規模</w:t>
            </w:r>
          </w:p>
        </w:tc>
      </w:tr>
      <w:tr>
        <w:tblPrEx>
          <w:shd w:val="clear" w:color="auto" w:fill="ced7e7"/>
        </w:tblPrEx>
        <w:trPr>
          <w:trHeight w:val="14722" w:hRule="atLeast"/>
        </w:trPr>
        <w:tc>
          <w:tcPr>
            <w:tcW w:type="dxa" w:w="1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2018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年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12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月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|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2021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年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6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月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（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2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年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7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ヶ月）</w:t>
            </w:r>
          </w:p>
        </w:tc>
        <w:tc>
          <w:tcPr>
            <w:tcW w:type="dxa" w:w="5247"/>
            <w:tcBorders>
              <w:top w:val="single" w:color="000000" w:sz="4" w:space="0" w:shadow="0" w:frame="0"/>
              <w:left w:val="dashed" w:color="000000" w:sz="4" w:space="0" w:shadow="0" w:frame="0"/>
              <w:bottom w:val="single" w:color="000000" w:sz="4" w:space="0" w:shadow="0" w:frame="0"/>
              <w:right w:val="dashed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MS Mincho" w:cs="MS Mincho" w:hAnsi="MS Mincho" w:eastAsia="MS Mincho"/>
                <w:b w:val="1"/>
                <w:bCs w:val="1"/>
                <w:sz w:val="18"/>
                <w:szCs w:val="18"/>
                <w:u w:val="single"/>
              </w:rPr>
            </w:pPr>
            <w:r>
              <w:rPr>
                <w:rFonts w:ascii="MS Mincho" w:cs="MS Mincho" w:hAnsi="MS Mincho" w:eastAsia="MS Mincho"/>
                <w:b w:val="1"/>
                <w:bCs w:val="1"/>
                <w:sz w:val="18"/>
                <w:szCs w:val="18"/>
                <w:u w:val="single"/>
                <w:rtl w:val="0"/>
                <w:lang w:val="ja-JP" w:eastAsia="ja-JP"/>
              </w:rPr>
              <w:t xml:space="preserve">システム 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S Mincho" w:cs="MS Mincho" w:hAnsi="MS Mincho" w:eastAsia="MS Mincho"/>
                <w:sz w:val="18"/>
                <w:szCs w:val="18"/>
                <w:rtl w:val="0"/>
              </w:rPr>
            </w:pP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 xml:space="preserve"> 【業界】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S Mincho" w:cs="MS Mincho" w:hAnsi="MS Mincho" w:eastAsia="MS Mincho"/>
                <w:sz w:val="18"/>
                <w:szCs w:val="18"/>
                <w:rtl w:val="0"/>
              </w:rPr>
            </w:pP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 xml:space="preserve"> 流通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(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コンビニ、スーパー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)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</w:tabs>
              <w:spacing w:before="0" w:line="240" w:lineRule="auto"/>
              <w:jc w:val="left"/>
              <w:rPr>
                <w:rFonts w:ascii="MS Mincho" w:cs="MS Mincho" w:hAnsi="MS Mincho" w:eastAsia="MS Mincho"/>
                <w:sz w:val="18"/>
                <w:szCs w:val="18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【プロジェクト概要】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会計時のレシートを電子化し、スマホでレシートを管理できるアプリ。</w:t>
            </w:r>
          </w:p>
          <w:p>
            <w:pPr>
              <w:pStyle w:val="本文 A"/>
              <w:rPr>
                <w:rFonts w:ascii="MS Mincho" w:cs="MS Mincho" w:hAnsi="MS Mincho" w:eastAsia="MS Mincho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【業務内容】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・内部結合テスト、結合テスト、負荷テスト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(2018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年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12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月〜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2019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年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3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月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)</w:t>
            </w:r>
          </w:p>
          <w:p>
            <w:pPr>
              <w:pStyle w:val="本文 A"/>
              <w:rPr>
                <w:rFonts w:ascii="MS Mincho" w:cs="MS Mincho" w:hAnsi="MS Mincho" w:eastAsia="MS Mincho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・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Web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開発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(2019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年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4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月〜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2020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年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7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月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)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言語</w:t>
            </w:r>
            <w:r>
              <w:rPr>
                <w:rFonts w:ascii="MS Mincho" w:cs="MS Mincho" w:hAnsi="MS Mincho" w:eastAsia="MS Mincho"/>
                <w:rtl w:val="0"/>
                <w:lang w:val="en-US"/>
              </w:rPr>
              <w:t>: Java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、</w:t>
            </w:r>
            <w:r>
              <w:rPr>
                <w:rFonts w:ascii="MS Mincho" w:cs="MS Mincho" w:hAnsi="MS Mincho" w:eastAsia="MS Mincho"/>
                <w:rtl w:val="0"/>
                <w:lang w:val="en-US"/>
              </w:rPr>
              <w:t>Groovy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、</w:t>
            </w:r>
            <w:r>
              <w:rPr>
                <w:rFonts w:ascii="MS Mincho" w:cs="MS Mincho" w:hAnsi="MS Mincho" w:eastAsia="MS Mincho"/>
                <w:rtl w:val="0"/>
                <w:lang w:val="en-US"/>
              </w:rPr>
              <w:t>JavaScript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、</w:t>
            </w:r>
            <w:r>
              <w:rPr>
                <w:rFonts w:ascii="MS Mincho" w:cs="MS Mincho" w:hAnsi="MS Mincho" w:eastAsia="MS Mincho"/>
                <w:rtl w:val="0"/>
                <w:lang w:val="en-US"/>
              </w:rPr>
              <w:t>AngularJS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開発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: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バックエンド、フロントエンド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outline w:val="0"/>
                <w:color w:val="000000"/>
                <w:u w:color="4d5156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MS Mincho" w:cs="MS Mincho" w:hAnsi="MS Mincho" w:eastAsia="MS Mincho"/>
                <w:outline w:val="0"/>
                <w:color w:val="000000"/>
                <w:u w:color="000000"/>
                <w:rtl w:val="0"/>
                <w:lang w:val="ja-JP" w:eastAsia="ja-JP"/>
                <w14:textFill>
                  <w14:solidFill>
                    <w14:srgbClr w14:val="000000"/>
                  </w14:solidFill>
                </w14:textFill>
              </w:rPr>
              <w:t>開発実績</w:t>
            </w:r>
            <w:r>
              <w:rPr>
                <w:rFonts w:ascii="MS Mincho" w:cs="MS Mincho" w:hAnsi="MS Mincho" w:eastAsia="MS Mincho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rFonts w:ascii="MS Mincho" w:cs="MS Mincho" w:hAnsi="MS Mincho" w:eastAsia="MS Mincho"/>
                <w:outline w:val="0"/>
                <w:color w:val="000000"/>
                <w:u w:color="000000"/>
                <w:rtl w:val="0"/>
                <w:lang w:val="ja-JP" w:eastAsia="ja-JP"/>
                <w14:textFill>
                  <w14:solidFill>
                    <w14:srgbClr w14:val="000000"/>
                  </w14:solidFill>
                </w14:textFill>
              </w:rPr>
              <w:t>新規・保守</w:t>
            </w:r>
            <w:r>
              <w:rPr>
                <w:rFonts w:ascii="MS Mincho" w:cs="MS Mincho" w:hAnsi="MS Mincho" w:eastAsia="MS Mincho"/>
                <w:outline w:val="0"/>
                <w:color w:val="000000"/>
                <w:u w:color="4d5156"/>
                <w:rtl w:val="0"/>
                <w:lang w:val="ja-JP" w:eastAsia="ja-JP"/>
                <w14:textFill>
                  <w14:solidFill>
                    <w14:srgbClr w14:val="000000"/>
                  </w14:solidFill>
                </w14:textFill>
              </w:rPr>
              <w:t>開発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outline w:val="0"/>
                <w:color w:val="4d5156"/>
                <w:u w:color="4d5156"/>
                <w:rtl w:val="0"/>
                <w:lang w:val="ja-JP" w:eastAsia="ja-JP"/>
                <w14:textFill>
                  <w14:solidFill>
                    <w14:srgbClr w14:val="4D5156"/>
                  </w14:solidFill>
                </w14:textFill>
              </w:rPr>
              <w:t>その他</w:t>
            </w:r>
            <w:r>
              <w:rPr>
                <w:rFonts w:ascii="MS Mincho" w:cs="MS Mincho" w:hAnsi="MS Mincho" w:eastAsia="MS Mincho"/>
                <w:outline w:val="0"/>
                <w:color w:val="4d5156"/>
                <w:u w:color="4d5156"/>
                <w:rtl w:val="0"/>
                <w:lang w:val="en-US"/>
                <w14:textFill>
                  <w14:solidFill>
                    <w14:srgbClr w14:val="4D5156"/>
                  </w14:solidFill>
                </w14:textFill>
              </w:rPr>
              <w:t>: Java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バージョンアップ対応、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Grails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バージョンアップ</w:t>
            </w:r>
          </w:p>
          <w:p>
            <w:pPr>
              <w:pStyle w:val="本文 A"/>
              <w:rPr>
                <w:rFonts w:ascii="Times New Roman" w:cs="Times New Roman" w:hAnsi="Times New Roman" w:eastAsia="Times New Roman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・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Android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開発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(2020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年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8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月〜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11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月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)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言語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:Java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担当フェーズ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: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基本設計、詳細設計、製造、リリース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業務内容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: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画面の修正、新規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API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追加、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DB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マイグレーション</w:t>
            </w:r>
          </w:p>
          <w:p>
            <w:pPr>
              <w:pStyle w:val="本文 A"/>
              <w:rPr>
                <w:rFonts w:ascii="MS Mincho" w:cs="MS Mincho" w:hAnsi="MS Mincho" w:eastAsia="MS Mincho"/>
                <w:lang w:val="ja-JP" w:eastAsia="ja-JP"/>
              </w:rPr>
            </w:pP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・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iOS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開発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(2020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年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12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月〜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2021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年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6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月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言語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 Swift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 w:eastAsia="ja-JP"/>
                <w14:textFill>
                  <w14:solidFill>
                    <w14:srgbClr w14:val="333333"/>
                  </w14:solidFill>
                </w14:textFill>
              </w:rPr>
              <w:t>　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UI: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Storyboard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S Mincho" w:cs="MS Mincho" w:hAnsi="MS Mincho" w:eastAsia="MS Mincho"/>
                <w:sz w:val="18"/>
                <w:szCs w:val="18"/>
                <w:rtl w:val="0"/>
              </w:rPr>
            </w:pP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担当フェーズ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: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設計書レビュー、ソースコードレビュー、製造、リリース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ヒラギノ角ゴ ProN W3" w:cs="ヒラギノ角ゴ ProN W3" w:hAnsi="ヒラギノ角ゴ ProN W3" w:eastAsia="ヒラギノ角ゴ ProN W3"/>
                <w:sz w:val="18"/>
                <w:szCs w:val="18"/>
                <w:rtl w:val="0"/>
                <w:lang w:val="ja-JP" w:eastAsia="ja-JP"/>
              </w:rPr>
            </w:pP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業務内容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:UI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リニューアル、ディープリンク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(Adjust/Firebase)</w:t>
            </w: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、広告識別子、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新規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API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 xml:space="preserve">追加、 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DB</w:t>
            </w:r>
            <w:r>
              <w:rPr>
                <w:rFonts w:ascii="MS Mincho" w:cs="MS Mincho" w:hAnsi="MS Mincho" w:eastAsia="MS Mincho"/>
                <w:sz w:val="18"/>
                <w:szCs w:val="18"/>
                <w:rtl w:val="0"/>
                <w:lang w:val="ja-JP" w:eastAsia="ja-JP"/>
              </w:rPr>
              <w:t>マイグレーション</w:t>
            </w:r>
          </w:p>
          <w:p>
            <w:pPr>
              <w:pStyle w:val="本文 A"/>
              <w:rPr>
                <w:rFonts w:ascii="Times New Roman" w:cs="Times New Roman" w:hAnsi="Times New Roman" w:eastAsia="Times New Roman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【工夫したこと】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・設計書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  <w:lang w:val="ja-JP" w:eastAsia="ja-JP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プログラムのように全て書きすぎないように意識しています。 必要以上に記載すると、ドキュメントの運用コストが掛かってしまい、結果として誰も設計書を見なくなる可能性があります。 本来の設計書を作成目的は、テスト設計、及び運用保守で調査の仕様の確認のためです。その「仕様確認書」の目的から外れないように心掛けています。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【苦労したこと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/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苦労していること】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</w:pP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「苦労したこと</w:t>
            </w: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/</w:t>
            </w: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苦労していること」は、新規機能の工数見積もりです。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rtl w:val="0"/>
              </w:rPr>
            </w:pP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例えば、</w:t>
            </w: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Android</w:t>
            </w: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のディープリンクの開発が、スケジュールより少し遅れてしまいテストチームに迷惑を掛けることがありました。開発がスケジュールより遅れた原因は、ディプリンクからアプリを開いた際に挙動が安定せず、原因特定に時間が掛かってしまったことです。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rtl w:val="0"/>
              </w:rPr>
            </w:pP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対策としては、見積もりの前にドキュメントを確認するだけではなく、「ディプリンク動作しない</w:t>
            </w: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/Deeplink is not working</w:t>
            </w: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」などのキーワードで検索し、不測の事態などを考慮しようと思います。</w:t>
            </w:r>
          </w:p>
          <w:p>
            <w:pPr>
              <w:pStyle w:val="本文 A"/>
            </w:pPr>
            <w:r>
              <w:rPr>
                <w:rFonts w:ascii="Times New Roman" w:cs="Times New Roman" w:hAnsi="Times New Roman" w:eastAsia="Times New Roman"/>
                <w:lang w:val="ja-JP" w:eastAsia="ja-JP"/>
              </w:rPr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dashed" w:color="000000" w:sz="4" w:space="0" w:shadow="0" w:frame="0"/>
              <w:bottom w:val="single" w:color="000000" w:sz="4" w:space="0" w:shadow="0" w:frame="0"/>
              <w:right w:val="dashed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OS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】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Windows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fr-FR"/>
              </w:rPr>
              <w:t>MacOs(M1)</w:t>
            </w:r>
          </w:p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【言語】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Java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Groovy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JavaScript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AngularJS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Swift</w:t>
            </w:r>
          </w:p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【フレームワーク及びツール、ライブラリー】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Spring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Grails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Hibernate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Spock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jQuery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CSS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CocoaPods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Alamofire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Firebase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Adjust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spacing w:before="0" w:line="240" w:lineRule="auto"/>
              <w:jc w:val="left"/>
              <w:rPr>
                <w:rFonts w:ascii="ヒラギノ角ゴ ProN W3" w:cs="ヒラギノ角ゴ ProN W3" w:hAnsi="ヒラギノ角ゴ ProN W3" w:eastAsia="ヒラギノ角ゴ ProN W3"/>
                <w:shd w:val="nil" w:color="auto" w:fill="auto"/>
                <w:lang w:val="ja-JP" w:eastAsia="ja-JP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Meiryo" w:cs="Meiryo" w:hAnsi="Meiryo" w:eastAsia="Meiry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Meiryo" w:cs="Meiryo" w:hAnsi="Meiryo" w:eastAsia="Meiryo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</w:t>
            </w:r>
            <w:r>
              <w:rPr>
                <w:rFonts w:ascii="Meiryo" w:cs="Meiryo" w:hAnsi="Meiryo" w:eastAsia="Meiryo"/>
                <w:sz w:val="18"/>
                <w:szCs w:val="18"/>
                <w:shd w:val="nil" w:color="auto" w:fill="auto"/>
                <w:rtl w:val="0"/>
                <w:lang w:val="en-US"/>
              </w:rPr>
              <w:t>Web</w:t>
            </w:r>
            <w:r>
              <w:rPr>
                <w:rFonts w:ascii="Meiryo" w:cs="Meiryo" w:hAnsi="Meiryo" w:eastAsia="Meiryo"/>
                <w:sz w:val="18"/>
                <w:szCs w:val="18"/>
                <w:shd w:val="nil" w:color="auto" w:fill="auto"/>
                <w:rtl w:val="0"/>
                <w:lang w:val="ja-JP" w:eastAsia="ja-JP"/>
              </w:rPr>
              <w:t>アプリケーションと連動】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MS Mincho" w:cs="MS Mincho" w:hAnsi="MS Mincho" w:eastAsia="MS Mincho"/>
                <w:outline w:val="0"/>
                <w:color w:val="5f6368"/>
                <w:sz w:val="20"/>
                <w:szCs w:val="20"/>
                <w:u w:color="5f6368"/>
                <w:rtl w:val="0"/>
                <w:lang w:val="en-US"/>
                <w14:textFill>
                  <w14:solidFill>
                    <w14:srgbClr w14:val="5F6368"/>
                  </w14:solidFill>
                </w14:textFill>
              </w:rPr>
              <w:t>JavaScriptBridge</w:t>
            </w:r>
          </w:p>
          <w:p>
            <w:pPr>
              <w:pStyle w:val="Normal.0"/>
              <w:tabs>
                <w:tab w:val="left" w:pos="720"/>
                <w:tab w:val="left" w:pos="144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DB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MySQL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AmazonAurora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Redshift 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SQLite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spacing w:before="0" w:line="240" w:lineRule="auto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CI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Jenkins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spacing w:before="0" w:line="240" w:lineRule="auto"/>
              <w:jc w:val="left"/>
              <w:rPr>
                <w:rFonts w:ascii="ヒラギノ角ゴ ProN W3" w:cs="ヒラギノ角ゴ ProN W3" w:hAnsi="ヒラギノ角ゴ ProN W3" w:eastAsia="ヒラギノ角ゴ ProN W3"/>
                <w:shd w:val="nil" w:color="auto" w:fill="auto"/>
                <w:lang w:val="ja-JP" w:eastAsia="ja-JP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【プロジェクト管理】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Redmine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Subversion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Git</w:t>
            </w:r>
          </w:p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【その他ミドルウェア、サーバー等】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S Mincho" w:cs="MS Mincho" w:hAnsi="MS Mincho" w:eastAsia="MS Minch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MS Mincho" w:cs="MS Mincho" w:hAnsi="MS Mincho" w:eastAsia="MS Mincho"/>
                <w:sz w:val="18"/>
                <w:szCs w:val="18"/>
                <w:shd w:val="nil" w:color="auto" w:fill="auto"/>
                <w:rtl w:val="0"/>
                <w:lang w:val="en-US"/>
              </w:rPr>
              <w:t>AWS(EC2/RDS/S3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Ecli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pse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XCode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Android Studio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JMeter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Tera Term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WinSCP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MySQL Workbench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</w:rPr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dashed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rtl w:val="0"/>
                <w:lang w:val="ja-JP" w:eastAsia="ja-JP"/>
              </w:rPr>
              <w:t>規模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】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shd w:val="nil" w:color="auto" w:fill="auto"/>
                <w:rtl w:val="0"/>
                <w:lang w:val="ja-JP" w:eastAsia="ja-JP"/>
              </w:rPr>
            </w:pPr>
            <w:r>
              <w:rPr>
                <w:rFonts w:ascii="MS Mincho" w:cs="MS Mincho" w:hAnsi="MS Mincho" w:eastAsia="MS Mincho"/>
                <w:shd w:val="nil" w:color="auto" w:fill="auto"/>
                <w:rtl w:val="0"/>
                <w:lang w:val="ja-JP" w:eastAsia="ja-JP"/>
              </w:rPr>
              <w:t>会員数</w:t>
            </w:r>
            <w:r>
              <w:rPr>
                <w:rFonts w:ascii="MS Mincho" w:cs="MS Mincho" w:hAnsi="MS Mincho" w:eastAsia="MS Mincho"/>
                <w:shd w:val="nil" w:color="auto" w:fill="auto"/>
                <w:rtl w:val="0"/>
                <w:lang w:val="en-US"/>
              </w:rPr>
              <w:t>:30</w:t>
            </w:r>
            <w:r>
              <w:rPr>
                <w:rFonts w:ascii="MS Mincho" w:cs="MS Mincho" w:hAnsi="MS Mincho" w:eastAsia="MS Mincho"/>
                <w:shd w:val="nil" w:color="auto" w:fill="auto"/>
                <w:rtl w:val="0"/>
                <w:lang w:val="ja-JP" w:eastAsia="ja-JP"/>
              </w:rPr>
              <w:t>万人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shd w:val="nil" w:color="auto" w:fill="auto"/>
                <w:rtl w:val="0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【基本機能】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  <w:lang w:val="ja-JP" w:eastAsia="ja-JP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レシート表示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  <w:lang w:val="ja-JP" w:eastAsia="ja-JP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バーコード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  <w:lang w:val="ja-JP" w:eastAsia="ja-JP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プッシュ通知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  <w:lang w:val="ja-JP" w:eastAsia="ja-JP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決済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(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ベリトランス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)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  <w:lang w:val="ja-JP" w:eastAsia="ja-JP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クーポン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  <w:lang w:val="ja-JP" w:eastAsia="ja-JP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キャンペーン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他社連携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(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ミニアプリなど</w:t>
            </w: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)</w:t>
            </w:r>
          </w:p>
          <w:p>
            <w:pPr>
              <w:pStyle w:val="本文 A"/>
              <w:rPr>
                <w:rFonts w:ascii="MS Mincho" w:cs="MS Mincho" w:hAnsi="MS Mincho" w:eastAsia="MS Mincho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  <w:r>
              <w:rPr>
                <w:rFonts w:ascii="MS Mincho" w:cs="MS Mincho" w:hAnsi="MS Mincho" w:eastAsia="MS Mincho"/>
                <w:rtl w:val="0"/>
                <w:lang w:val="ja-JP" w:eastAsia="ja-JP"/>
              </w:rPr>
              <w:t>【開発スタイル】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MS Mincho" w:cs="MS Mincho" w:hAnsi="MS Mincho" w:eastAsia="MS Mincho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ウォーターフォール開発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MS Mincho" w:cs="MS Mincho" w:hAnsi="MS Mincho" w:eastAsia="MS Mincho"/>
                <w:rtl w:val="0"/>
              </w:rPr>
            </w:pPr>
          </w:p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【役割】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開発メンバー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(2018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年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12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月〜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2020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年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7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月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ja-JP" w:eastAsia="ja-JP"/>
              </w:rPr>
              <w:t>開発メンバー、兼</w:t>
            </w:r>
            <w:r>
              <w:rPr>
                <w:sz w:val="18"/>
                <w:szCs w:val="18"/>
                <w:shd w:val="nil" w:color="auto" w:fill="auto"/>
                <w:rtl w:val="0"/>
                <w:lang w:val="ja-JP" w:eastAsia="ja-JP"/>
              </w:rPr>
              <w:t>PM</w:t>
            </w:r>
            <w:r>
              <w:rPr>
                <w:sz w:val="18"/>
                <w:szCs w:val="18"/>
                <w:shd w:val="nil" w:color="auto" w:fill="auto"/>
                <w:rtl w:val="0"/>
                <w:lang w:val="ja-JP" w:eastAsia="ja-JP"/>
              </w:rPr>
              <w:t>アシスタント</w:t>
            </w:r>
            <w:r>
              <w:rPr>
                <w:sz w:val="18"/>
                <w:szCs w:val="18"/>
                <w:shd w:val="nil" w:color="auto" w:fill="auto"/>
                <w:rtl w:val="0"/>
                <w:lang w:val="ja-JP" w:eastAsia="ja-JP"/>
              </w:rPr>
              <w:t>(2020</w:t>
            </w:r>
            <w:r>
              <w:rPr>
                <w:sz w:val="18"/>
                <w:szCs w:val="18"/>
                <w:shd w:val="nil" w:color="auto" w:fill="auto"/>
                <w:rtl w:val="0"/>
                <w:lang w:val="ja-JP" w:eastAsia="ja-JP"/>
              </w:rPr>
              <w:t>年</w:t>
            </w:r>
            <w:r>
              <w:rPr>
                <w:sz w:val="18"/>
                <w:szCs w:val="18"/>
                <w:shd w:val="nil" w:color="auto" w:fill="auto"/>
                <w:rtl w:val="0"/>
                <w:lang w:val="ja-JP" w:eastAsia="ja-JP"/>
              </w:rPr>
              <w:t>8</w:t>
            </w:r>
            <w:r>
              <w:rPr>
                <w:sz w:val="18"/>
                <w:szCs w:val="18"/>
                <w:shd w:val="nil" w:color="auto" w:fill="auto"/>
                <w:rtl w:val="0"/>
                <w:lang w:val="ja-JP" w:eastAsia="ja-JP"/>
              </w:rPr>
              <w:t>月〜</w:t>
            </w:r>
            <w:r>
              <w:rPr>
                <w:sz w:val="18"/>
                <w:szCs w:val="18"/>
                <w:shd w:val="nil" w:color="auto" w:fill="auto"/>
                <w:rtl w:val="0"/>
                <w:lang w:val="ja-JP" w:eastAsia="ja-JP"/>
              </w:rPr>
              <w:t>)</w:t>
            </w:r>
          </w:p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lang w:val="ja-JP" w:eastAsia="ja-JP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【開発チームの人数】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6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名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spacing w:before="0" w:line="240" w:lineRule="auto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本文 A"/>
              <w:rPr>
                <w:rFonts w:ascii="ＭＳ Ｐ明朝" w:cs="ＭＳ Ｐ明朝" w:hAnsi="ＭＳ Ｐ明朝" w:eastAsia="ＭＳ Ｐ明朝"/>
                <w:shd w:val="nil" w:color="auto" w:fill="auto"/>
                <w:lang w:val="en-US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hd w:val="nil" w:color="auto" w:fill="auto"/>
                <w:rtl w:val="0"/>
                <w:lang w:val="ja-JP" w:eastAsia="ja-JP"/>
              </w:rPr>
              <w:t>【担当フェーズ】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技術検証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工数見積もり基本設計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詳細設計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製造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単体テスト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内部結合テスト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結合テスト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負荷テスト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システムリリース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(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サーバー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)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ヒラギノ角ゴ ProN W3" w:hAnsi="Arial Unicode MS" w:eastAsia="ヒラギノ角ゴ ProN W3" w:hint="default"/>
                <w:sz w:val="16"/>
                <w:szCs w:val="16"/>
                <w:rtl w:val="0"/>
                <w:lang w:val="ja-JP" w:eastAsia="ja-JP"/>
              </w:rPr>
              <w:t>※</w:t>
            </w:r>
            <w:r>
              <w:rPr>
                <w:rFonts w:ascii="ヒラギノ角ゴ ProN W3" w:cs="ヒラギノ角ゴ ProN W3" w:hAnsi="ヒラギノ角ゴ ProN W3" w:eastAsia="ヒラギノ角ゴ ProN W3"/>
                <w:sz w:val="16"/>
                <w:szCs w:val="16"/>
                <w:rtl w:val="0"/>
                <w:lang w:val="ja-JP" w:eastAsia="ja-JP"/>
              </w:rPr>
              <w:t>アプリリリースは顧客側で行う</w:t>
            </w:r>
          </w:p>
        </w:tc>
      </w:tr>
      <w:tr>
        <w:tblPrEx>
          <w:shd w:val="clear" w:color="auto" w:fill="ced7e7"/>
        </w:tblPrEx>
        <w:trPr>
          <w:trHeight w:val="6990" w:hRule="atLeast"/>
        </w:trPr>
        <w:tc>
          <w:tcPr>
            <w:tcW w:type="dxa" w:w="14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dashed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2018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年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07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月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|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2018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年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11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月</w:t>
            </w:r>
          </w:p>
          <w:p>
            <w:pPr>
              <w:pStyle w:val="Normal.0"/>
              <w:bidi w:val="0"/>
              <w:spacing w:line="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（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4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ヶ月）</w:t>
            </w:r>
          </w:p>
        </w:tc>
        <w:tc>
          <w:tcPr>
            <w:tcW w:type="dxa" w:w="5247"/>
            <w:tcBorders>
              <w:top w:val="single" w:color="000000" w:sz="4" w:space="0" w:shadow="0" w:frame="0"/>
              <w:left w:val="dashed" w:color="000000" w:sz="4" w:space="0" w:shadow="0" w:frame="0"/>
              <w:bottom w:val="single" w:color="000000" w:sz="4" w:space="0" w:shadow="0" w:frame="0"/>
              <w:right w:val="dashed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ＭＳ Ｐ明朝" w:cs="ＭＳ Ｐ明朝" w:hAnsi="ＭＳ Ｐ明朝" w:eastAsia="ＭＳ Ｐ明朝"/>
                <w:b w:val="1"/>
                <w:bCs w:val="1"/>
                <w:sz w:val="16"/>
                <w:szCs w:val="16"/>
                <w:u w:val="single"/>
                <w:shd w:val="nil" w:color="auto" w:fill="auto"/>
              </w:rPr>
            </w:pPr>
            <w:r>
              <w:rPr>
                <w:rFonts w:ascii="ＭＳ Ｐ明朝" w:cs="ＭＳ Ｐ明朝" w:hAnsi="ＭＳ Ｐ明朝" w:eastAsia="ＭＳ Ｐ明朝"/>
                <w:b w:val="1"/>
                <w:bCs w:val="1"/>
                <w:sz w:val="16"/>
                <w:szCs w:val="16"/>
                <w:u w:val="single"/>
                <w:shd w:val="nil" w:color="auto" w:fill="auto"/>
                <w:rtl w:val="0"/>
                <w:lang w:val="ja-JP" w:eastAsia="ja-JP"/>
              </w:rPr>
              <w:t>システム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sz w:val="16"/>
                <w:szCs w:val="16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6"/>
                <w:szCs w:val="16"/>
                <w:rtl w:val="0"/>
                <w:lang w:val="ja-JP" w:eastAsia="ja-JP"/>
              </w:rPr>
              <w:t>【業界】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sz w:val="16"/>
                <w:szCs w:val="16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6"/>
                <w:szCs w:val="16"/>
                <w:rtl w:val="0"/>
                <w:lang w:val="ja-JP" w:eastAsia="ja-JP"/>
              </w:rPr>
              <w:t xml:space="preserve"> 金融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</w:tabs>
              <w:spacing w:before="0" w:line="240" w:lineRule="auto"/>
              <w:jc w:val="left"/>
              <w:rPr>
                <w:rFonts w:ascii="ＭＳ Ｐ明朝" w:cs="ＭＳ Ｐ明朝" w:hAnsi="ＭＳ Ｐ明朝" w:eastAsia="ＭＳ Ｐ明朝"/>
                <w:sz w:val="16"/>
                <w:szCs w:val="16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rtl w:val="0"/>
              </w:rPr>
            </w:pP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【プロジェクト概要】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rtl w:val="0"/>
              </w:rPr>
            </w:pP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クレジットカード機能追加</w:t>
            </w: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rtl w:val="0"/>
              </w:rPr>
            </w:pP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Web</w:t>
            </w: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アプリケーション</w:t>
            </w:r>
          </w:p>
          <w:p>
            <w:pPr>
              <w:pStyle w:val="本文 A"/>
              <w:rPr>
                <w:rFonts w:ascii="ＭＳ Ｐ明朝" w:cs="ＭＳ Ｐ明朝" w:hAnsi="ＭＳ Ｐ明朝" w:eastAsia="ＭＳ Ｐ明朝"/>
                <w:lang w:val="en-US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rtl w:val="0"/>
              </w:rPr>
            </w:pP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【開発スタイル】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ウォーターフォール開発</w:t>
            </w:r>
          </w:p>
          <w:p>
            <w:pPr>
              <w:pStyle w:val="本文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ＭＳ Ｐ明朝" w:cs="ＭＳ Ｐ明朝" w:hAnsi="ＭＳ Ｐ明朝" w:eastAsia="ＭＳ Ｐ明朝"/>
                <w:lang w:val="ja-JP" w:eastAsia="ja-JP"/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rtl w:val="0"/>
              </w:rPr>
            </w:pPr>
            <w:r>
              <w:rPr>
                <w:rFonts w:ascii="ＭＳ Ｐ明朝" w:cs="ＭＳ Ｐ明朝" w:hAnsi="ＭＳ Ｐ明朝" w:eastAsia="ＭＳ Ｐ明朝"/>
                <w:rtl w:val="0"/>
                <w:lang w:val="ja-JP" w:eastAsia="ja-JP"/>
              </w:rPr>
              <w:t>【業務内容】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環境構築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(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ビルドパスなどプロジェクトの環境を設定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調査分析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(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フレームワーク改修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オフショアに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nablarch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のサンプル作成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(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オンラインとバッチ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)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、及び資料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/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ガイド作成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JDBC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からストアドプロシージャを実行するサンプルを作成</w:t>
            </w:r>
          </w:p>
          <w:p>
            <w:pPr>
              <w:pStyle w:val="本文 A"/>
            </w:pPr>
            <w:r>
              <w:rPr>
                <w:rFonts w:ascii="ＭＳ Ｐ明朝" w:cs="ＭＳ Ｐ明朝" w:hAnsi="ＭＳ Ｐ明朝" w:eastAsia="ＭＳ Ｐ明朝"/>
                <w:lang w:val="ja-JP" w:eastAsia="ja-JP"/>
              </w:rPr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dashed" w:color="000000" w:sz="4" w:space="0" w:shadow="0" w:frame="0"/>
              <w:bottom w:val="single" w:color="000000" w:sz="4" w:space="0" w:shadow="0" w:frame="0"/>
              <w:right w:val="dashed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OS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】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Windows</w:t>
            </w:r>
          </w:p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【言語】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Java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 xml:space="preserve">SQL 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ストアドプロシージャー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(SQL Server)</w:t>
            </w:r>
          </w:p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【フレームワーク】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Spring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独自フレームワーク</w:t>
            </w:r>
          </w:p>
          <w:p>
            <w:pPr>
              <w:pStyle w:val="Normal.0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DB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Oracle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SQL Server</w:t>
            </w:r>
          </w:p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【その他ミドルウェア、サーバー等】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Eclipse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Ant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Rocket Chat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Redline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Git Bucket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dashed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【役割】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開発メンバー</w:t>
            </w:r>
          </w:p>
          <w:p>
            <w:pPr>
              <w:pStyle w:val="Normal.0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</w:rPr>
              <w:t>【開発チームの人数】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名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</w:t>
            </w: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 xml:space="preserve"> オフショア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spacing w:before="0" w:line="240" w:lineRule="auto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本文 A"/>
              <w:bidi w:val="0"/>
              <w:ind w:left="0" w:right="0" w:firstLine="0"/>
              <w:jc w:val="both"/>
              <w:rPr>
                <w:rFonts w:ascii="ＭＳ Ｐ明朝" w:cs="ＭＳ Ｐ明朝" w:hAnsi="ＭＳ Ｐ明朝" w:eastAsia="ＭＳ Ｐ明朝"/>
                <w:shd w:val="nil" w:color="auto" w:fill="auto"/>
                <w:rtl w:val="0"/>
              </w:rPr>
            </w:pPr>
            <w:r>
              <w:rPr>
                <w:rFonts w:ascii="ＭＳ Ｐ明朝" w:cs="ＭＳ Ｐ明朝" w:hAnsi="ＭＳ Ｐ明朝" w:eastAsia="ＭＳ Ｐ明朝"/>
                <w:shd w:val="nil" w:color="auto" w:fill="auto"/>
                <w:rtl w:val="0"/>
                <w:lang w:val="ja-JP" w:eastAsia="ja-JP"/>
              </w:rPr>
              <w:t>【担当フェーズ】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技術検証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製造</w:t>
            </w:r>
          </w:p>
          <w:p>
            <w:pPr>
              <w:pStyle w:val="デフォルト A"/>
              <w:widowControl w:val="1"/>
              <w:tabs>
                <w:tab w:val="left" w:pos="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ＭＳ Ｐ明朝" w:cs="ＭＳ Ｐ明朝" w:hAnsi="ＭＳ Ｐ明朝" w:eastAsia="ＭＳ Ｐ明朝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テスト</w:t>
            </w:r>
          </w:p>
        </w:tc>
      </w:tr>
    </w:tbl>
    <w:p>
      <w:pPr>
        <w:pStyle w:val="Normal.0"/>
        <w:ind w:left="108" w:hanging="108"/>
        <w:rPr>
          <w:rFonts w:ascii="ＭＳ Ｐ明朝" w:cs="ＭＳ Ｐ明朝" w:hAnsi="ＭＳ Ｐ明朝" w:eastAsia="ＭＳ Ｐ明朝"/>
          <w:b w:val="1"/>
          <w:bCs w:val="1"/>
          <w:sz w:val="20"/>
          <w:szCs w:val="20"/>
          <w:lang w:val="ja-JP" w:eastAsia="ja-JP"/>
        </w:rPr>
      </w:pP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■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　取得資格等</w:t>
      </w:r>
    </w:p>
    <w:tbl>
      <w:tblPr>
        <w:tblW w:w="97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680"/>
        <w:gridCol w:w="802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80"/>
            <w:tcBorders>
              <w:top w:val="single" w:color="000000" w:sz="12" w:space="0" w:shadow="0" w:frame="0"/>
              <w:left w:val="nil"/>
              <w:bottom w:val="single" w:color="000000" w:sz="12" w:space="0" w:shadow="0" w:frame="0"/>
              <w:right w:val="nil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en-US"/>
              </w:rPr>
              <w:t>2021</w:t>
            </w: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ja-JP" w:eastAsia="ja-JP"/>
              </w:rPr>
              <w:t>年</w:t>
            </w: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ja-JP" w:eastAsia="ja-JP"/>
              </w:rPr>
              <w:t>6</w:t>
            </w: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ja-JP" w:eastAsia="ja-JP"/>
              </w:rPr>
              <w:t>月</w:t>
            </w:r>
          </w:p>
        </w:tc>
        <w:tc>
          <w:tcPr>
            <w:tcW w:type="dxa" w:w="8029"/>
            <w:tcBorders>
              <w:top w:val="single" w:color="000000" w:sz="12" w:space="0" w:shadow="0" w:frame="0"/>
              <w:left w:val="nil"/>
              <w:bottom w:val="single" w:color="000000" w:sz="12" w:space="0" w:shadow="0" w:frame="0"/>
              <w:right w:val="nil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0" w:line="240" w:lineRule="auto"/>
              <w:jc w:val="left"/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</w:rPr>
              <w:t>App Development with Swift Level 1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80"/>
            <w:tcBorders>
              <w:top w:val="single" w:color="000000" w:sz="12" w:space="0" w:shadow="0" w:frame="0"/>
              <w:left w:val="nil"/>
              <w:bottom w:val="single" w:color="000000" w:sz="12" w:space="0" w:shadow="0" w:frame="0"/>
              <w:right w:val="nil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2016</w:t>
            </w: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ja-JP" w:eastAsia="ja-JP"/>
                <w14:textOutline w14:w="12700" w14:cap="flat">
                  <w14:noFill/>
                  <w14:miter w14:lim="400000"/>
                </w14:textOutline>
              </w:rPr>
              <w:t>年</w:t>
            </w: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ja-JP" w:eastAsia="ja-JP"/>
                <w14:textOutline w14:w="12700" w14:cap="flat">
                  <w14:noFill/>
                  <w14:miter w14:lim="400000"/>
                </w14:textOutline>
              </w:rPr>
              <w:t>月</w:t>
            </w:r>
          </w:p>
        </w:tc>
        <w:tc>
          <w:tcPr>
            <w:tcW w:type="dxa" w:w="8029"/>
            <w:tcBorders>
              <w:top w:val="single" w:color="000000" w:sz="12" w:space="0" w:shadow="0" w:frame="0"/>
              <w:left w:val="nil"/>
              <w:bottom w:val="single" w:color="000000" w:sz="12" w:space="0" w:shadow="0" w:frame="0"/>
              <w:right w:val="nil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before="0" w:line="240" w:lineRule="auto"/>
              <w:jc w:val="left"/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rtl w:val="0"/>
              </w:rPr>
              <w:t>TOEIC(R)Test 865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rtl w:val="0"/>
              </w:rPr>
              <w:t>点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680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</w:p>
    <w:p>
      <w:pPr>
        <w:pStyle w:val="Normal.0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■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　テクニカルスキル</w:t>
      </w: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83"/>
        <w:gridCol w:w="2598"/>
        <w:gridCol w:w="2422"/>
        <w:gridCol w:w="2424"/>
      </w:tblGrid>
      <w:tr>
        <w:tblPrEx>
          <w:shd w:val="clear" w:color="auto" w:fill="ced7e7"/>
        </w:tblPrEx>
        <w:trPr>
          <w:trHeight w:val="1150" w:hRule="atLeast"/>
        </w:trPr>
        <w:tc>
          <w:tcPr>
            <w:tcW w:type="dxa" w:w="2183"/>
            <w:tcBorders>
              <w:top w:val="single" w:color="000000" w:sz="12" w:space="0" w:shadow="0" w:frame="0"/>
              <w:left w:val="nil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en-US"/>
              </w:rPr>
              <w:t>OS</w:t>
            </w:r>
          </w:p>
        </w:tc>
        <w:tc>
          <w:tcPr>
            <w:tcW w:type="dxa" w:w="259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spacing w:before="0" w:line="240" w:lineRule="auto"/>
              <w:jc w:val="left"/>
              <w:rPr>
                <w:shd w:val="nil" w:color="auto" w:fill="auto"/>
                <w:lang w:val="ja-JP" w:eastAsia="ja-JP"/>
              </w:rPr>
            </w:pP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ja-JP" w:eastAsia="ja-JP"/>
              </w:rPr>
              <w:t>Windows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ja-JP" w:eastAsia="ja-JP"/>
              </w:rPr>
              <w:t>MacOS(M1)</w:t>
            </w:r>
            <w:r>
              <w:rPr>
                <w:shd w:val="nil" w:color="auto" w:fill="auto"/>
              </w:rPr>
            </w:r>
          </w:p>
        </w:tc>
        <w:tc>
          <w:tcPr>
            <w:tcW w:type="dxa" w:w="242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spacing w:before="0" w:line="240" w:lineRule="auto"/>
              <w:jc w:val="left"/>
              <w:rPr>
                <w:shd w:val="nil" w:color="auto" w:fill="auto"/>
                <w:lang w:val="ja-JP" w:eastAsia="ja-JP"/>
              </w:rPr>
            </w:pP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ja-JP" w:eastAsia="ja-JP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年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6"/>
                <w:szCs w:val="16"/>
                <w:shd w:val="nil" w:color="auto" w:fill="auto"/>
                <w:rtl w:val="0"/>
                <w:lang w:val="ja-JP" w:eastAsia="ja-JP"/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ヶ月</w:t>
            </w:r>
          </w:p>
        </w:tc>
        <w:tc>
          <w:tcPr>
            <w:tcW w:type="dxa" w:w="242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ja-JP" w:eastAsia="ja-JP"/>
              </w:rPr>
              <w:t>業務使用に問題なし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2183"/>
            <w:tcBorders>
              <w:top w:val="single" w:color="000000" w:sz="12" w:space="0" w:shadow="0" w:frame="0"/>
              <w:left w:val="nil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Meiryo" w:cs="Meiryo" w:hAnsi="Meiryo" w:eastAsia="Meiryo"/>
                <w:sz w:val="20"/>
                <w:szCs w:val="20"/>
                <w:shd w:val="nil" w:color="auto" w:fill="auto"/>
                <w:rtl w:val="0"/>
                <w:lang w:val="ja-JP" w:eastAsia="ja-JP"/>
              </w:rPr>
              <w:t>言語</w:t>
            </w:r>
          </w:p>
        </w:tc>
        <w:tc>
          <w:tcPr>
            <w:tcW w:type="dxa" w:w="259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spacing w:before="0" w:line="240" w:lineRule="auto"/>
              <w:jc w:val="left"/>
              <w:rPr>
                <w:rFonts w:ascii="Meiryo" w:cs="Meiryo" w:hAnsi="Meiryo" w:eastAsia="Meiryo"/>
                <w:sz w:val="20"/>
                <w:szCs w:val="20"/>
                <w:shd w:val="nil" w:color="auto" w:fill="auto"/>
              </w:rPr>
            </w:pPr>
            <w:r>
              <w:rPr>
                <w:rFonts w:ascii="Meiryo" w:cs="Meiryo" w:hAnsi="Meiryo" w:eastAsia="Meiryo"/>
                <w:sz w:val="20"/>
                <w:szCs w:val="20"/>
                <w:shd w:val="nil" w:color="auto" w:fill="auto"/>
                <w:rtl w:val="0"/>
                <w:lang w:val="es-ES_tradnl"/>
              </w:rPr>
              <w:t>Java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eiryo" w:cs="Meiryo" w:hAnsi="Meiryo" w:eastAsia="Meiryo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Meiryo" w:cs="Meiryo" w:hAnsi="Meiryo" w:eastAsia="Meiryo"/>
                <w:sz w:val="20"/>
                <w:szCs w:val="20"/>
                <w:shd w:val="nil" w:color="auto" w:fill="auto"/>
                <w:rtl w:val="0"/>
                <w:lang w:val="nl-NL"/>
              </w:rPr>
              <w:t>Groovy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eiryo" w:cs="Meiryo" w:hAnsi="Meiryo" w:eastAsia="Meiryo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Meiryo" w:cs="Meiryo" w:hAnsi="Meiryo" w:eastAsia="Meiryo"/>
                <w:sz w:val="20"/>
                <w:szCs w:val="20"/>
                <w:shd w:val="nil" w:color="auto" w:fill="auto"/>
                <w:rtl w:val="0"/>
                <w:lang w:val="en-US"/>
              </w:rPr>
              <w:t>Swift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eiryo" w:cs="Meiryo" w:hAnsi="Meiryo" w:eastAsia="Meiryo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Meiryo" w:cs="Meiryo" w:hAnsi="Meiryo" w:eastAsia="Meiryo"/>
                <w:sz w:val="20"/>
                <w:szCs w:val="20"/>
                <w:shd w:val="nil" w:color="auto" w:fill="auto"/>
                <w:rtl w:val="0"/>
                <w:lang w:val="en-US"/>
              </w:rPr>
              <w:t>JavaScript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iryo" w:cs="Meiryo" w:hAnsi="Meiryo" w:eastAsia="Meiryo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AngularJS</w:t>
            </w:r>
          </w:p>
        </w:tc>
        <w:tc>
          <w:tcPr>
            <w:tcW w:type="dxa" w:w="242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spacing w:before="0" w:line="240" w:lineRule="auto"/>
              <w:jc w:val="left"/>
              <w:rPr>
                <w:rFonts w:ascii="Helvetica" w:cs="Helvetica" w:hAnsi="Helvetica" w:eastAsia="Helvetica"/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Fonts w:ascii="Arial Unicode MS" w:hAnsi="Arial Unicode MS"/>
                <w:sz w:val="16"/>
                <w:szCs w:val="16"/>
                <w:shd w:val="nil" w:color="auto" w:fill="auto"/>
                <w:rtl w:val="0"/>
                <w:lang w:val="ja-JP" w:eastAsia="ja-JP"/>
              </w:rPr>
              <w:t>2</w:t>
            </w:r>
            <w:r>
              <w:rPr>
                <w:rFonts w:eastAsia="Arial Unicode MS" w:hint="eastAsia"/>
                <w:sz w:val="16"/>
                <w:szCs w:val="16"/>
                <w:shd w:val="nil" w:color="auto" w:fill="auto"/>
                <w:rtl w:val="0"/>
                <w:lang w:val="ja-JP" w:eastAsia="ja-JP"/>
              </w:rPr>
              <w:t>年</w:t>
            </w:r>
            <w:r>
              <w:rPr>
                <w:rFonts w:ascii="Helvetica" w:hAnsi="Helvetica"/>
                <w:sz w:val="16"/>
                <w:szCs w:val="16"/>
                <w:shd w:val="nil" w:color="auto" w:fill="auto"/>
                <w:rtl w:val="0"/>
                <w:lang w:val="ja-JP" w:eastAsia="ja-JP"/>
              </w:rPr>
              <w:t>4</w:t>
            </w:r>
            <w:r>
              <w:rPr>
                <w:rFonts w:eastAsia="Arial Unicode MS" w:hint="eastAsia"/>
                <w:sz w:val="16"/>
                <w:szCs w:val="16"/>
                <w:shd w:val="nil" w:color="auto" w:fill="auto"/>
                <w:rtl w:val="0"/>
                <w:lang w:val="ja-JP" w:eastAsia="ja-JP"/>
              </w:rPr>
              <w:t>ヶ月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Fonts w:ascii="Helvetica" w:hAnsi="Helvetica"/>
                <w:sz w:val="16"/>
                <w:szCs w:val="16"/>
                <w:shd w:val="nil" w:color="auto" w:fill="auto"/>
                <w:rtl w:val="0"/>
                <w:lang w:val="ja-JP" w:eastAsia="ja-JP"/>
              </w:rPr>
              <w:t>1</w:t>
            </w:r>
            <w:r>
              <w:rPr>
                <w:rFonts w:eastAsia="Arial Unicode MS" w:hint="eastAsia"/>
                <w:sz w:val="16"/>
                <w:szCs w:val="16"/>
                <w:shd w:val="nil" w:color="auto" w:fill="auto"/>
                <w:rtl w:val="0"/>
                <w:lang w:val="ja-JP" w:eastAsia="ja-JP"/>
              </w:rPr>
              <w:t>年</w:t>
            </w:r>
            <w:r>
              <w:rPr>
                <w:rFonts w:ascii="Helvetica" w:hAnsi="Helvetica"/>
                <w:sz w:val="16"/>
                <w:szCs w:val="16"/>
                <w:shd w:val="nil" w:color="auto" w:fill="auto"/>
                <w:rtl w:val="0"/>
                <w:lang w:val="ja-JP" w:eastAsia="ja-JP"/>
              </w:rPr>
              <w:t>3</w:t>
            </w:r>
            <w:r>
              <w:rPr>
                <w:rFonts w:eastAsia="Arial Unicode MS" w:hint="eastAsia"/>
                <w:sz w:val="16"/>
                <w:szCs w:val="16"/>
                <w:shd w:val="nil" w:color="auto" w:fill="auto"/>
                <w:rtl w:val="0"/>
                <w:lang w:val="ja-JP" w:eastAsia="ja-JP"/>
              </w:rPr>
              <w:t>ヶ月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Fonts w:ascii="Helvetica" w:hAnsi="Helvetica"/>
                <w:sz w:val="16"/>
                <w:szCs w:val="16"/>
                <w:shd w:val="nil" w:color="auto" w:fill="auto"/>
                <w:rtl w:val="0"/>
                <w:lang w:val="ja-JP" w:eastAsia="ja-JP"/>
              </w:rPr>
              <w:t>6</w:t>
            </w:r>
            <w:r>
              <w:rPr>
                <w:rFonts w:eastAsia="Arial Unicode MS" w:hint="eastAsia"/>
                <w:sz w:val="16"/>
                <w:szCs w:val="16"/>
                <w:shd w:val="nil" w:color="auto" w:fill="auto"/>
                <w:rtl w:val="0"/>
                <w:lang w:val="ja-JP" w:eastAsia="ja-JP"/>
              </w:rPr>
              <w:t>ヶ月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Fonts w:ascii="Helvetica" w:hAnsi="Helvetica"/>
                <w:sz w:val="16"/>
                <w:szCs w:val="16"/>
                <w:shd w:val="nil" w:color="auto" w:fill="auto"/>
                <w:rtl w:val="0"/>
                <w:lang w:val="ja-JP" w:eastAsia="ja-JP"/>
              </w:rPr>
              <w:t>2</w:t>
            </w:r>
            <w:r>
              <w:rPr>
                <w:rFonts w:eastAsia="Arial Unicode MS" w:hint="eastAsia"/>
                <w:sz w:val="16"/>
                <w:szCs w:val="16"/>
                <w:shd w:val="nil" w:color="auto" w:fill="auto"/>
                <w:rtl w:val="0"/>
                <w:lang w:val="ja-JP" w:eastAsia="ja-JP"/>
              </w:rPr>
              <w:t>年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ＭＳ Ｐ明朝" w:cs="ＭＳ Ｐ明朝" w:hAnsi="ＭＳ Ｐ明朝" w:eastAsia="ＭＳ Ｐ明朝"/>
                <w:b w:val="1"/>
                <w:bCs w:val="1"/>
                <w:outline w:val="0"/>
                <w:color w:val="333333"/>
                <w:sz w:val="16"/>
                <w:szCs w:val="16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</w:t>
            </w:r>
            <w:r>
              <w:rPr>
                <w:rFonts w:ascii="ＭＳ Ｐ明朝" w:cs="ＭＳ Ｐ明朝" w:hAnsi="ＭＳ Ｐ明朝" w:eastAsia="ＭＳ Ｐ明朝" w:hint="eastAsia"/>
                <w:b w:val="1"/>
                <w:bCs w:val="1"/>
                <w:outline w:val="0"/>
                <w:color w:val="333333"/>
                <w:sz w:val="16"/>
                <w:szCs w:val="16"/>
                <w:u w:color="333333"/>
                <w:rtl w:val="0"/>
                <w:lang w:val="ja-JP" w:eastAsia="ja-JP"/>
                <w14:textFill>
                  <w14:solidFill>
                    <w14:srgbClr w14:val="333333"/>
                  </w14:solidFill>
                </w14:textFill>
              </w:rPr>
              <w:t>ヶ月</w:t>
            </w:r>
          </w:p>
        </w:tc>
        <w:tc>
          <w:tcPr>
            <w:tcW w:type="dxa" w:w="242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spacing w:before="0" w:line="240" w:lineRule="auto"/>
              <w:jc w:val="left"/>
              <w:rPr>
                <w:shd w:val="nil" w:color="auto" w:fill="auto"/>
                <w:lang w:val="ja-JP" w:eastAsia="ja-JP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ja-JP" w:eastAsia="ja-JP"/>
              </w:rPr>
              <w:t>業務仕様に問題なし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183"/>
            <w:tcBorders>
              <w:top w:val="single" w:color="000000" w:sz="12" w:space="0" w:shadow="0" w:frame="0"/>
              <w:left w:val="nil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ja-JP" w:eastAsia="ja-JP"/>
              </w:rPr>
              <w:t>フレームワーク</w:t>
            </w:r>
          </w:p>
        </w:tc>
        <w:tc>
          <w:tcPr>
            <w:tcW w:type="dxa" w:w="259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Spring</w:t>
            </w:r>
          </w:p>
        </w:tc>
        <w:tc>
          <w:tcPr>
            <w:tcW w:type="dxa" w:w="242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ja-JP" w:eastAsia="ja-JP"/>
                <w14:textOutline w14:w="12700" w14:cap="flat">
                  <w14:noFill/>
                  <w14:miter w14:lim="400000"/>
                </w14:textOutline>
              </w:rPr>
              <w:t>年</w:t>
            </w:r>
          </w:p>
        </w:tc>
        <w:tc>
          <w:tcPr>
            <w:tcW w:type="dxa" w:w="242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ja-JP" w:eastAsia="ja-JP"/>
              </w:rPr>
              <w:t>業務使用に問題なし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183"/>
            <w:tcBorders>
              <w:top w:val="single" w:color="000000" w:sz="12" w:space="0" w:shadow="0" w:frame="0"/>
              <w:left w:val="nil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en-US"/>
              </w:rPr>
              <w:t>DB</w:t>
            </w:r>
          </w:p>
        </w:tc>
        <w:tc>
          <w:tcPr>
            <w:tcW w:type="dxa" w:w="259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SQLite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ＭＳ Ｐ明朝" w:cs="ＭＳ Ｐ明朝" w:hAnsi="ＭＳ Ｐ明朝" w:eastAsia="ＭＳ Ｐ明朝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MySQL</w:t>
            </w:r>
          </w:p>
        </w:tc>
        <w:tc>
          <w:tcPr>
            <w:tcW w:type="dxa" w:w="242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ja-JP" w:eastAsia="ja-JP"/>
              </w:rPr>
              <w:t>業務使用に問題なし</w:t>
            </w:r>
          </w:p>
        </w:tc>
      </w:tr>
      <w:tr>
        <w:tblPrEx>
          <w:shd w:val="clear" w:color="auto" w:fill="ced7e7"/>
        </w:tblPrEx>
        <w:trPr>
          <w:trHeight w:val="1160" w:hRule="atLeast"/>
        </w:trPr>
        <w:tc>
          <w:tcPr>
            <w:tcW w:type="dxa" w:w="2183"/>
            <w:tcBorders>
              <w:top w:val="single" w:color="000000" w:sz="12" w:space="0" w:shadow="0" w:frame="0"/>
              <w:left w:val="nil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</w:tabs>
              <w:spacing w:before="0" w:line="240" w:lineRule="auto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ja-JP" w:eastAsia="ja-JP"/>
              </w:rPr>
              <w:t>フロントエンド</w:t>
            </w:r>
          </w:p>
        </w:tc>
        <w:tc>
          <w:tcPr>
            <w:tcW w:type="dxa" w:w="259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spacing w:before="0" w:line="240" w:lineRule="auto"/>
              <w:jc w:val="left"/>
              <w:rPr>
                <w:shd w:val="nil" w:color="auto" w:fill="auto"/>
              </w:rPr>
            </w:pPr>
            <w:r>
              <w:rPr>
                <w:rFonts w:ascii="Helvetica" w:hAnsi="Helvetica"/>
                <w:sz w:val="18"/>
                <w:szCs w:val="18"/>
                <w:shd w:val="nil" w:color="auto" w:fill="auto"/>
                <w:rtl w:val="0"/>
                <w:lang w:val="en-US"/>
              </w:rPr>
              <w:t>jQuery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shd w:val="nil" w:color="auto" w:fill="auto"/>
                <w:rtl w:val="0"/>
                <w:lang w:val="en-US"/>
              </w:rPr>
              <w:t>CSS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shd w:val="nil" w:color="auto" w:fill="auto"/>
                <w:rtl w:val="0"/>
                <w:lang w:val="en-US"/>
              </w:rPr>
              <w:t>Sass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shd w:val="nil" w:color="auto" w:fill="auto"/>
                <w:rtl w:val="0"/>
                <w:lang w:val="en-US"/>
              </w:rPr>
              <w:t>HTML</w:t>
            </w: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shd w:val="nil" w:color="auto" w:fill="auto"/>
                <w:rtl w:val="0"/>
                <w:lang w:val="en-US"/>
              </w:rPr>
              <w:t>JSP</w:t>
            </w:r>
          </w:p>
        </w:tc>
        <w:tc>
          <w:tcPr>
            <w:tcW w:type="dxa" w:w="242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spacing w:before="0" w:line="240" w:lineRule="auto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デフォルト A"/>
              <w:widowControl w:val="1"/>
              <w:tabs>
                <w:tab w:val="left" w:pos="560"/>
                <w:tab w:val="left" w:pos="1120"/>
                <w:tab w:val="left" w:pos="1680"/>
                <w:tab w:val="left" w:pos="22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ヒラギノ角ゴ ProN W3" w:cs="ヒラギノ角ゴ ProN W3" w:hAnsi="ヒラギノ角ゴ ProN W3" w:eastAsia="ヒラギノ角ゴ ProN W3"/>
                <w:sz w:val="18"/>
                <w:szCs w:val="18"/>
                <w:shd w:val="nil" w:color="auto" w:fill="auto"/>
                <w:rtl w:val="0"/>
                <w:lang w:val="ja-JP" w:eastAsia="ja-JP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ja-JP" w:eastAsia="ja-JP"/>
              </w:rPr>
              <w:t>年</w:t>
            </w:r>
          </w:p>
        </w:tc>
        <w:tc>
          <w:tcPr>
            <w:tcW w:type="dxa" w:w="242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ja-JP" w:eastAsia="ja-JP"/>
              </w:rPr>
              <w:t>業務使用に問題なし</w:t>
            </w:r>
          </w:p>
        </w:tc>
      </w:tr>
      <w:tr>
        <w:tblPrEx>
          <w:shd w:val="clear" w:color="auto" w:fill="ced7e7"/>
        </w:tblPrEx>
        <w:trPr>
          <w:trHeight w:val="1745" w:hRule="atLeast"/>
        </w:trPr>
        <w:tc>
          <w:tcPr>
            <w:tcW w:type="dxa" w:w="2183"/>
            <w:tcBorders>
              <w:top w:val="single" w:color="000000" w:sz="12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ＭＳ Ｐ明朝" w:cs="ＭＳ Ｐ明朝" w:hAnsi="ＭＳ Ｐ明朝" w:eastAsia="ＭＳ Ｐ明朝"/>
                <w:sz w:val="20"/>
                <w:szCs w:val="20"/>
                <w:shd w:val="nil" w:color="auto" w:fill="auto"/>
                <w:rtl w:val="0"/>
                <w:lang w:val="ja-JP" w:eastAsia="ja-JP"/>
              </w:rPr>
              <w:t>工程</w:t>
            </w:r>
          </w:p>
        </w:tc>
        <w:tc>
          <w:tcPr>
            <w:tcW w:type="dxa" w:w="2598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  <w:jc w:val="left"/>
              <w:rPr>
                <w:rFonts w:ascii="Cambria" w:cs="Cambria" w:hAnsi="Cambria" w:eastAsia="Cambria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14:textFill>
                  <w14:solidFill>
                    <w14:srgbClr w14:val="2D2D2D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:rtl w:val="0"/>
                <w:lang w:val="ja-JP" w:eastAsia="ja-JP"/>
                <w14:textFill>
                  <w14:solidFill>
                    <w14:srgbClr w14:val="2D2D2D"/>
                  </w14:solidFill>
                </w14:textFill>
              </w:rPr>
              <w:t>工数見積もり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:rtl w:val="0"/>
                <w14:textFill>
                  <w14:solidFill>
                    <w14:srgbClr w14:val="2D2D2D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:rtl w:val="0"/>
                <w:lang w:val="ja-JP" w:eastAsia="ja-JP"/>
                <w14:textFill>
                  <w14:solidFill>
                    <w14:srgbClr w14:val="2D2D2D"/>
                  </w14:solidFill>
                </w14:textFill>
              </w:rPr>
              <w:t>基本設計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:rtl w:val="0"/>
                <w14:textFill>
                  <w14:solidFill>
                    <w14:srgbClr w14:val="2D2D2D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:rtl w:val="0"/>
                <w:lang w:val="ja-JP" w:eastAsia="ja-JP"/>
                <w14:textFill>
                  <w14:solidFill>
                    <w14:srgbClr w14:val="2D2D2D"/>
                  </w14:solidFill>
                </w14:textFill>
              </w:rPr>
              <w:t>詳細設計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:rtl w:val="0"/>
                <w14:textFill>
                  <w14:solidFill>
                    <w14:srgbClr w14:val="2D2D2D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:rtl w:val="0"/>
                <w:lang w:val="ja-JP" w:eastAsia="ja-JP"/>
                <w14:textFill>
                  <w14:solidFill>
                    <w14:srgbClr w14:val="2D2D2D"/>
                  </w14:solidFill>
                </w14:textFill>
              </w:rPr>
              <w:t>製造</w:t>
            </w:r>
          </w:p>
          <w:p>
            <w:pPr>
              <w:pStyle w:val="デフォルト A"/>
              <w:widowControl w:val="1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:rtl w:val="0"/>
                <w:lang w:val="ja-JP" w:eastAsia="ja-JP"/>
                <w14:textFill>
                  <w14:solidFill>
                    <w14:srgbClr w14:val="2D2D2D"/>
                  </w14:solidFill>
                </w14:textFill>
              </w:rPr>
              <w:t>テスト</w:t>
            </w:r>
            <w:r>
              <w:rPr>
                <w:rFonts w:ascii="Cambria" w:cs="Cambria" w:hAnsi="Cambria" w:eastAsia="Cambria"/>
                <w:outline w:val="0"/>
                <w:color w:val="2d2d2d"/>
                <w:sz w:val="18"/>
                <w:szCs w:val="18"/>
                <w:u w:color="2d2d2d"/>
                <w:shd w:val="nil" w:color="auto" w:fill="auto"/>
                <w14:textFill>
                  <w14:solidFill>
                    <w14:srgbClr w14:val="2D2D2D"/>
                  </w14:solidFill>
                </w14:textFill>
              </w:rPr>
            </w:r>
          </w:p>
        </w:tc>
        <w:tc>
          <w:tcPr>
            <w:tcW w:type="dxa" w:w="2422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3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rPr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</w:p>
    <w:p>
      <w:pPr>
        <w:pStyle w:val="Normal.0"/>
        <w:spacing w:line="239" w:lineRule="exact"/>
        <w:rPr>
          <w:rFonts w:ascii="ＭＳ Ｐ明朝" w:cs="ＭＳ Ｐ明朝" w:hAnsi="ＭＳ Ｐ明朝" w:eastAsia="ＭＳ Ｐ明朝"/>
          <w:sz w:val="20"/>
          <w:szCs w:val="20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</w:pP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ja-JP" w:eastAsia="ja-JP"/>
        </w:rPr>
        <w:t>自己</w:t>
      </w:r>
      <w:r>
        <w:rPr>
          <w:rFonts w:ascii="ＭＳ Ｐ明朝" w:cs="ＭＳ Ｐ明朝" w:hAnsi="ＭＳ Ｐ明朝" w:eastAsia="ＭＳ Ｐ明朝"/>
          <w:b w:val="1"/>
          <w:bCs w:val="1"/>
          <w:sz w:val="20"/>
          <w:szCs w:val="20"/>
          <w:rtl w:val="0"/>
          <w:lang w:val="en-US"/>
        </w:rPr>
        <w:t>PR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ヒラギノ角ゴシック W3" w:cs="ヒラギノ角ゴシック W3" w:hAnsi="ヒラギノ角ゴシック W3" w:eastAsia="ヒラギノ角ゴシック W3"/>
          <w:u w:color="000000"/>
        </w:rPr>
      </w:pPr>
      <w:r>
        <w:rPr>
          <w:rFonts w:eastAsia="ヒラギノ角ゴシック W3" w:hint="eastAsia"/>
          <w:u w:color="000000"/>
          <w:rtl w:val="0"/>
          <w:lang w:val="ja-JP" w:eastAsia="ja-JP"/>
        </w:rPr>
        <w:t>【チームで働く意識】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rtl w:val="0"/>
          <w:lang w:val="ja-JP" w:eastAsia="ja-JP"/>
        </w:rPr>
        <w:t>顧客から「チームで働く意識」が高いと評価をいただいています。プロジェクトに何が必要かを常に考え、機転を利かして動けたことが評価に繋がったと考えています。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rtl w:val="0"/>
          <w:lang w:val="ja-JP" w:eastAsia="ja-JP"/>
        </w:rPr>
        <w:t>例えば、同プロジェクトでは、ドキュメントやマニュアルが整備されていませんでした。その為、新規参画者に新しい作業を割り振る場合は、手順を口頭で連携することが多かったです。結果、フォローする有識者の負担になるため、単純な作業が属人化する傾向がありました。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ヒラギノ角ゴシック W3" w:cs="ヒラギノ角ゴシック W3" w:hAnsi="ヒラギノ角ゴシック W3" w:eastAsia="ヒラギノ角ゴシック W3"/>
          <w:u w:color="000000"/>
        </w:rPr>
      </w:pPr>
      <w:r>
        <w:rPr>
          <w:rFonts w:ascii="ＭＳ Ｐ明朝" w:cs="ＭＳ Ｐ明朝" w:hAnsi="ＭＳ Ｐ明朝" w:eastAsia="ＭＳ Ｐ明朝"/>
          <w:rtl w:val="0"/>
          <w:lang w:val="ja-JP" w:eastAsia="ja-JP"/>
        </w:rPr>
        <w:t>そこで手順をドキュメント化するように心掛け、必要であればチームメンバーにドキュメントを整備するように指示しました。ドキュメントを通して作業を共有することで、チーム全体で作業を分担することができ、生産性と開発力が向上しました。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ヒラギノ角ゴシック W3" w:cs="ヒラギノ角ゴシック W3" w:hAnsi="ヒラギノ角ゴシック W3" w:eastAsia="ヒラギノ角ゴシック W3"/>
          <w:u w:color="000000"/>
          <w:lang w:val="en-US"/>
        </w:rPr>
      </w:pP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ヒラギノ角ゴシック W3" w:cs="ヒラギノ角ゴシック W3" w:hAnsi="ヒラギノ角ゴシック W3" w:eastAsia="ヒラギノ角ゴシック W3"/>
          <w:u w:color="000000"/>
        </w:rPr>
      </w:pPr>
      <w:r>
        <w:rPr>
          <w:rFonts w:eastAsia="ヒラギノ角ゴシック W3" w:hint="eastAsia"/>
          <w:u w:color="000000"/>
          <w:rtl w:val="0"/>
          <w:lang w:val="ja-JP" w:eastAsia="ja-JP"/>
        </w:rPr>
        <w:t>【チャレンジ精神】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rtl w:val="0"/>
          <w:lang w:val="ja-JP" w:eastAsia="ja-JP"/>
        </w:rPr>
        <w:t>元々はサーバーサイドの担当でアサインされましたが、ネイティブアプリの開発を志願し、現在は</w:t>
      </w:r>
      <w:r>
        <w:rPr>
          <w:rFonts w:ascii="ＭＳ Ｐ明朝" w:cs="ＭＳ Ｐ明朝" w:hAnsi="ＭＳ Ｐ明朝" w:eastAsia="ＭＳ Ｐ明朝"/>
          <w:rtl w:val="0"/>
          <w:lang w:val="en-US"/>
        </w:rPr>
        <w:t>iOS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の開発を主に担当しています。さらに、実績を積むために、</w:t>
      </w:r>
      <w:r>
        <w:rPr>
          <w:rFonts w:ascii="ＭＳ Ｐ明朝" w:cs="ＭＳ Ｐ明朝" w:hAnsi="ＭＳ Ｐ明朝" w:eastAsia="ＭＳ Ｐ明朝"/>
          <w:rtl w:val="0"/>
          <w:lang w:val="en-US"/>
        </w:rPr>
        <w:t>SwiftUI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を導入している別案件を</w:t>
      </w:r>
      <w:r>
        <w:rPr>
          <w:rFonts w:ascii="ＭＳ Ｐ明朝" w:cs="ＭＳ Ｐ明朝" w:hAnsi="ＭＳ Ｐ明朝" w:eastAsia="ＭＳ Ｐ明朝"/>
          <w:rtl w:val="0"/>
          <w:lang w:val="en-US"/>
        </w:rPr>
        <w:t>2021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年</w:t>
      </w:r>
      <w:r>
        <w:rPr>
          <w:rFonts w:ascii="ＭＳ Ｐ明朝" w:cs="ＭＳ Ｐ明朝" w:hAnsi="ＭＳ Ｐ明朝" w:eastAsia="ＭＳ Ｐ明朝"/>
          <w:rtl w:val="0"/>
          <w:lang w:val="en-US"/>
        </w:rPr>
        <w:t>6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月に掛け持ちし、並行して作業を行っています。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rtl w:val="0"/>
          <w:lang w:val="en-US"/>
        </w:rPr>
        <w:t>Swift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の実務経験は</w:t>
      </w:r>
      <w:r>
        <w:rPr>
          <w:rFonts w:ascii="ＭＳ Ｐ明朝" w:cs="ＭＳ Ｐ明朝" w:hAnsi="ＭＳ Ｐ明朝" w:eastAsia="ＭＳ Ｐ明朝"/>
          <w:rtl w:val="0"/>
          <w:lang w:val="en-US"/>
        </w:rPr>
        <w:t>6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ヶ月ほどですが、</w:t>
      </w:r>
      <w:r>
        <w:rPr>
          <w:rFonts w:ascii="ＭＳ Ｐ明朝" w:cs="ＭＳ Ｐ明朝" w:hAnsi="ＭＳ Ｐ明朝" w:eastAsia="ＭＳ Ｐ明朝"/>
          <w:rtl w:val="0"/>
          <w:lang w:val="en-US"/>
        </w:rPr>
        <w:t>2021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年</w:t>
      </w:r>
      <w:r>
        <w:rPr>
          <w:rFonts w:ascii="ＭＳ Ｐ明朝" w:cs="ＭＳ Ｐ明朝" w:hAnsi="ＭＳ Ｐ明朝" w:eastAsia="ＭＳ Ｐ明朝"/>
          <w:rtl w:val="0"/>
          <w:lang w:val="en-US"/>
        </w:rPr>
        <w:t>6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月に</w:t>
      </w:r>
      <w:r>
        <w:rPr>
          <w:rFonts w:ascii="ＭＳ Ｐ明朝" w:cs="ＭＳ Ｐ明朝" w:hAnsi="ＭＳ Ｐ明朝" w:eastAsia="ＭＳ Ｐ明朝"/>
          <w:rtl w:val="0"/>
          <w:lang w:val="en-US"/>
        </w:rPr>
        <w:t>Swift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の基礎知識を証明する「</w:t>
      </w:r>
      <w:r>
        <w:rPr>
          <w:rFonts w:ascii="ＭＳ Ｐ明朝" w:cs="ＭＳ Ｐ明朝" w:hAnsi="ＭＳ Ｐ明朝" w:eastAsia="ＭＳ Ｐ明朝"/>
          <w:rtl w:val="0"/>
          <w:lang w:val="en-US"/>
        </w:rPr>
        <w:t>App Development with Swift Level 1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」を取得しました。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rtl w:val="0"/>
          <w:lang w:val="ja-JP" w:eastAsia="ja-JP"/>
        </w:rPr>
        <w:t>独学で</w:t>
      </w:r>
      <w:r>
        <w:rPr>
          <w:rFonts w:ascii="ＭＳ Ｐ明朝" w:cs="ＭＳ Ｐ明朝" w:hAnsi="ＭＳ Ｐ明朝" w:eastAsia="ＭＳ Ｐ明朝"/>
          <w:rtl w:val="0"/>
          <w:lang w:val="en-US"/>
        </w:rPr>
        <w:t>Swift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及び</w:t>
      </w:r>
      <w:r>
        <w:rPr>
          <w:rFonts w:ascii="ＭＳ Ｐ明朝" w:cs="ＭＳ Ｐ明朝" w:hAnsi="ＭＳ Ｐ明朝" w:eastAsia="ＭＳ Ｐ明朝"/>
          <w:rtl w:val="0"/>
          <w:lang w:val="en-US"/>
        </w:rPr>
        <w:t>SwiftUI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の学習も進め、制作したアプリは</w:t>
      </w:r>
      <w:r>
        <w:rPr>
          <w:rFonts w:ascii="ＭＳ Ｐ明朝" w:cs="ＭＳ Ｐ明朝" w:hAnsi="ＭＳ Ｐ明朝" w:eastAsia="ＭＳ Ｐ明朝"/>
          <w:rtl w:val="0"/>
          <w:lang w:val="en-US"/>
        </w:rPr>
        <w:t>GitHub</w:t>
      </w:r>
      <w:r>
        <w:rPr>
          <w:rFonts w:ascii="ＭＳ Ｐ明朝" w:cs="ＭＳ Ｐ明朝" w:hAnsi="ＭＳ Ｐ明朝" w:eastAsia="ＭＳ Ｐ明朝"/>
          <w:rtl w:val="0"/>
          <w:lang w:val="ja-JP" w:eastAsia="ja-JP"/>
        </w:rPr>
        <w:t>に公開し、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ＭＳ Ｐ明朝" w:cs="ＭＳ Ｐ明朝" w:hAnsi="ＭＳ Ｐ明朝" w:eastAsia="ＭＳ Ｐ明朝"/>
        </w:rPr>
      </w:pPr>
      <w:r>
        <w:rPr>
          <w:rFonts w:ascii="ＭＳ Ｐ明朝" w:cs="ＭＳ Ｐ明朝" w:hAnsi="ＭＳ Ｐ明朝" w:eastAsia="ＭＳ Ｐ明朝"/>
          <w:rtl w:val="0"/>
          <w:lang w:val="ja-JP" w:eastAsia="ja-JP"/>
        </w:rPr>
        <w:t>技術の引き出しを増やしています。</w:t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ins w:id="6" w:date="2021-07-05T23:52:44Z" w:author="山本響"/>
          <w:rStyle w:val="なし"/>
          <w:rFonts w:ascii="ヒラギノ角ゴシック W3" w:cs="ヒラギノ角ゴシック W3" w:hAnsi="ヒラギノ角ゴシック W3" w:eastAsia="ヒラギノ角ゴシック W3"/>
          <w:u w:color="000000"/>
          <w:lang w:val="en-US"/>
        </w:rPr>
      </w:pPr>
      <w:r>
        <w:rPr>
          <w:rStyle w:val="Hyperlink.0"/>
          <w:rFonts w:ascii="ＭＳ Ｐ明朝" w:cs="ＭＳ Ｐ明朝" w:hAnsi="ＭＳ Ｐ明朝" w:eastAsia="ＭＳ Ｐ明朝"/>
          <w:lang w:val="en-US"/>
        </w:rPr>
        <w:fldChar w:fldCharType="begin" w:fldLock="0"/>
      </w:r>
      <w:r>
        <w:rPr>
          <w:rStyle w:val="Hyperlink.0"/>
          <w:rFonts w:ascii="ＭＳ Ｐ明朝" w:cs="ＭＳ Ｐ明朝" w:hAnsi="ＭＳ Ｐ明朝" w:eastAsia="ＭＳ Ｐ明朝"/>
          <w:lang w:val="en-US"/>
        </w:rPr>
        <w:instrText xml:space="preserve"> HYPERLINK "https://github.com/YamamotoDesu?tab=repositories"</w:instrText>
      </w:r>
      <w:r>
        <w:rPr>
          <w:rStyle w:val="Hyperlink.0"/>
          <w:rFonts w:ascii="ＭＳ Ｐ明朝" w:cs="ＭＳ Ｐ明朝" w:hAnsi="ＭＳ Ｐ明朝" w:eastAsia="ＭＳ Ｐ明朝"/>
          <w:lang w:val="en-US"/>
        </w:rPr>
        <w:fldChar w:fldCharType="separate" w:fldLock="0"/>
      </w:r>
      <w:r>
        <w:rPr>
          <w:rStyle w:val="Hyperlink.0"/>
          <w:rFonts w:ascii="ＭＳ Ｐ明朝" w:cs="ＭＳ Ｐ明朝" w:hAnsi="ＭＳ Ｐ明朝" w:eastAsia="ＭＳ Ｐ明朝"/>
          <w:rtl w:val="0"/>
          <w:lang w:val="en-US"/>
        </w:rPr>
        <w:t>https://github.com/YamamotoDesu?tab=repositories</w:t>
      </w:r>
      <w:r>
        <w:rPr>
          <w:rFonts w:ascii="ＭＳ Ｐ明朝" w:cs="ＭＳ Ｐ明朝" w:hAnsi="ＭＳ Ｐ明朝" w:eastAsia="ＭＳ Ｐ明朝"/>
          <w:lang w:val="en-US"/>
        </w:rPr>
        <w:fldChar w:fldCharType="end" w:fldLock="0"/>
      </w: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del w:id="7" w:date="2021-07-05T23:52:41Z" w:author="山本響"/>
          <w:rStyle w:val="なし"/>
          <w:rFonts w:ascii="ヒラギノ角ゴシック W3" w:cs="ヒラギノ角ゴシック W3" w:hAnsi="ヒラギノ角ゴシック W3" w:eastAsia="ヒラギノ角ゴシック W3"/>
          <w:u w:color="000000"/>
          <w:lang w:val="en-US"/>
        </w:rPr>
      </w:pPr>
    </w:p>
    <w:p>
      <w:pPr>
        <w:pStyle w:val="デフォルト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del w:id="8" w:date="2021-07-05T23:52:41Z" w:author="山本響"/>
          <w:rStyle w:val="なし"/>
          <w:rFonts w:ascii="ヒラギノ角ゴシック W3" w:cs="ヒラギノ角ゴシック W3" w:hAnsi="ヒラギノ角ゴシック W3" w:eastAsia="ヒラギノ角ゴシック W3"/>
          <w:u w:color="000000"/>
          <w:lang w:val="en-US"/>
        </w:rPr>
      </w:pPr>
    </w:p>
    <w:p>
      <w:pPr>
        <w:pStyle w:val="本文 A"/>
        <w:bidi w:val="0"/>
        <w:ind w:left="0" w:right="0" w:firstLine="0"/>
        <w:jc w:val="both"/>
        <w:rPr>
          <w:del w:id="9" w:date="2021-07-05T23:52:41Z" w:author="山本響"/>
          <w:rStyle w:val="なし"/>
          <w:rFonts w:ascii="MS Mincho" w:cs="MS Mincho" w:hAnsi="MS Mincho" w:eastAsia="MS Mincho"/>
          <w:b w:val="1"/>
          <w:bCs w:val="1"/>
          <w:sz w:val="24"/>
          <w:szCs w:val="24"/>
          <w:shd w:val="nil" w:color="auto" w:fill="auto"/>
          <w:rtl w:val="0"/>
        </w:rPr>
      </w:pPr>
      <w:del w:id="10" w:date="2021-07-05T23:52:41Z" w:author="山本響">
        <w:r>
          <w:rPr>
            <w:rStyle w:val="なし"/>
            <w:rFonts w:ascii="MS Mincho" w:cs="MS Mincho" w:hAnsi="MS Mincho" w:eastAsia="MS Mincho"/>
            <w:b w:val="1"/>
            <w:bCs w:val="1"/>
            <w:sz w:val="24"/>
            <w:szCs w:val="24"/>
            <w:rtl w:val="0"/>
            <w:lang w:val="ja-JP" w:eastAsia="ja-JP"/>
          </w:rPr>
          <w:delText>【苦労したこと</w:delText>
        </w:r>
      </w:del>
      <w:del w:id="11" w:date="2021-07-05T23:52:41Z" w:author="山本響">
        <w:r>
          <w:rPr>
            <w:rStyle w:val="なし"/>
            <w:rFonts w:ascii="MS Mincho" w:cs="MS Mincho" w:hAnsi="MS Mincho" w:eastAsia="MS Mincho"/>
            <w:b w:val="1"/>
            <w:bCs w:val="1"/>
            <w:sz w:val="24"/>
            <w:szCs w:val="24"/>
            <w:rtl w:val="0"/>
            <w:lang w:val="ja-JP" w:eastAsia="ja-JP"/>
          </w:rPr>
          <w:delText>/</w:delText>
        </w:r>
      </w:del>
      <w:del w:id="12" w:date="2021-07-05T23:52:41Z" w:author="山本響">
        <w:r>
          <w:rPr>
            <w:rStyle w:val="なし"/>
            <w:rFonts w:ascii="MS Mincho" w:cs="MS Mincho" w:hAnsi="MS Mincho" w:eastAsia="MS Mincho"/>
            <w:b w:val="1"/>
            <w:bCs w:val="1"/>
            <w:sz w:val="24"/>
            <w:szCs w:val="24"/>
            <w:rtl w:val="0"/>
            <w:lang w:val="ja-JP" w:eastAsia="ja-JP"/>
          </w:rPr>
          <w:delText>苦労していること】</w:delText>
        </w:r>
      </w:del>
    </w:p>
    <w:p>
      <w:pPr>
        <w:pStyle w:val="本文 A"/>
        <w:bidi w:val="0"/>
        <w:ind w:left="0" w:right="0" w:firstLine="0"/>
        <w:jc w:val="both"/>
        <w:rPr>
          <w:del w:id="13" w:date="2021-07-05T23:52:41Z" w:author="山本響"/>
          <w:rStyle w:val="なし"/>
          <w:rFonts w:ascii="ＭＳ Ｐ明朝" w:cs="ＭＳ Ｐ明朝" w:hAnsi="ＭＳ Ｐ明朝" w:eastAsia="ＭＳ Ｐ明朝"/>
          <w:sz w:val="24"/>
          <w:szCs w:val="24"/>
          <w:rtl w:val="0"/>
          <w:lang w:val="ja-JP" w:eastAsia="ja-JP"/>
        </w:rPr>
      </w:pPr>
      <w:del w:id="14" w:date="2021-07-05T23:52:41Z" w:author="山本響">
        <w:r>
          <w:rPr>
            <w:rStyle w:val="なし"/>
            <w:rFonts w:ascii="ＭＳ Ｐ明朝" w:cs="ＭＳ Ｐ明朝" w:hAnsi="ＭＳ Ｐ明朝" w:eastAsia="ＭＳ Ｐ明朝"/>
            <w:sz w:val="24"/>
            <w:szCs w:val="24"/>
            <w:rtl w:val="0"/>
            <w:lang w:val="ja-JP" w:eastAsia="ja-JP"/>
          </w:rPr>
          <w:delText>「苦労したこと</w:delText>
        </w:r>
      </w:del>
      <w:del w:id="15" w:date="2021-07-05T23:52:41Z" w:author="山本響">
        <w:r>
          <w:rPr>
            <w:rStyle w:val="なし"/>
            <w:rFonts w:ascii="ＭＳ Ｐ明朝" w:cs="ＭＳ Ｐ明朝" w:hAnsi="ＭＳ Ｐ明朝" w:eastAsia="ＭＳ Ｐ明朝"/>
            <w:sz w:val="24"/>
            <w:szCs w:val="24"/>
            <w:rtl w:val="0"/>
            <w:lang w:val="ja-JP" w:eastAsia="ja-JP"/>
          </w:rPr>
          <w:delText>/</w:delText>
        </w:r>
      </w:del>
      <w:del w:id="16" w:date="2021-07-05T23:52:41Z" w:author="山本響">
        <w:r>
          <w:rPr>
            <w:rStyle w:val="なし"/>
            <w:rFonts w:ascii="ＭＳ Ｐ明朝" w:cs="ＭＳ Ｐ明朝" w:hAnsi="ＭＳ Ｐ明朝" w:eastAsia="ＭＳ Ｐ明朝"/>
            <w:sz w:val="24"/>
            <w:szCs w:val="24"/>
            <w:rtl w:val="0"/>
            <w:lang w:val="ja-JP" w:eastAsia="ja-JP"/>
          </w:rPr>
          <w:delText>苦労していること」は、新規機能の工数見積もりです。</w:delText>
        </w:r>
      </w:del>
    </w:p>
    <w:p>
      <w:pPr>
        <w:pStyle w:val="本文 A"/>
        <w:bidi w:val="0"/>
        <w:ind w:left="0" w:right="0" w:firstLine="0"/>
        <w:jc w:val="both"/>
        <w:rPr>
          <w:del w:id="17" w:date="2021-07-05T23:52:41Z" w:author="山本響"/>
          <w:rFonts w:ascii="ＭＳ Ｐ明朝" w:cs="ＭＳ Ｐ明朝" w:hAnsi="ＭＳ Ｐ明朝" w:eastAsia="ＭＳ Ｐ明朝"/>
          <w:sz w:val="24"/>
          <w:szCs w:val="24"/>
          <w:rtl w:val="0"/>
        </w:rPr>
      </w:pPr>
      <w:del w:id="18" w:date="2021-07-05T23:52:41Z" w:author="山本響">
        <w:r>
          <w:rPr>
            <w:rStyle w:val="なし"/>
            <w:rFonts w:ascii="ＭＳ Ｐ明朝" w:cs="ＭＳ Ｐ明朝" w:hAnsi="ＭＳ Ｐ明朝" w:eastAsia="ＭＳ Ｐ明朝"/>
            <w:sz w:val="24"/>
            <w:szCs w:val="24"/>
            <w:rtl w:val="0"/>
            <w:lang w:val="ja-JP" w:eastAsia="ja-JP"/>
          </w:rPr>
          <w:delText>例えば、</w:delText>
        </w:r>
      </w:del>
      <w:del w:id="19" w:date="2021-07-05T23:52:41Z" w:author="山本響">
        <w:r>
          <w:rPr>
            <w:rStyle w:val="なし"/>
            <w:rFonts w:ascii="ＭＳ Ｐ明朝" w:cs="ＭＳ Ｐ明朝" w:hAnsi="ＭＳ Ｐ明朝" w:eastAsia="ＭＳ Ｐ明朝"/>
            <w:sz w:val="24"/>
            <w:szCs w:val="24"/>
            <w:rtl w:val="0"/>
            <w:lang w:val="ja-JP" w:eastAsia="ja-JP"/>
          </w:rPr>
          <w:delText>Android</w:delText>
        </w:r>
      </w:del>
      <w:del w:id="20" w:date="2021-07-05T23:52:41Z" w:author="山本響">
        <w:r>
          <w:rPr>
            <w:rStyle w:val="なし"/>
            <w:rFonts w:ascii="ＭＳ Ｐ明朝" w:cs="ＭＳ Ｐ明朝" w:hAnsi="ＭＳ Ｐ明朝" w:eastAsia="ＭＳ Ｐ明朝"/>
            <w:sz w:val="24"/>
            <w:szCs w:val="24"/>
            <w:rtl w:val="0"/>
            <w:lang w:val="ja-JP" w:eastAsia="ja-JP"/>
          </w:rPr>
          <w:delText>のディープリンクの開発が、スケジュールより少し遅れてしまいテストチームに迷惑を掛けることがありました。開発がスケジュールより遅れた原因は、ディプリンクからアプリを開いた際に挙動が安定せず、原因特定に時間が掛かってしまったことです。</w:delText>
        </w:r>
      </w:del>
    </w:p>
    <w:p>
      <w:pPr>
        <w:pStyle w:val="本文 A"/>
        <w:bidi w:val="0"/>
        <w:ind w:left="0" w:right="0" w:firstLine="0"/>
        <w:jc w:val="both"/>
        <w:rPr>
          <w:rStyle w:val="なし"/>
          <w:rFonts w:ascii="MS Mincho" w:cs="MS Mincho" w:hAnsi="MS Mincho" w:eastAsia="MS Mincho"/>
          <w:outline w:val="0"/>
          <w:color w:val="000000"/>
          <w:sz w:val="24"/>
          <w:szCs w:val="24"/>
          <w:u w:color="5f6368"/>
          <w:rtl w:val="0"/>
          <w14:textFill>
            <w14:solidFill>
              <w14:srgbClr w14:val="000000"/>
            </w14:solidFill>
          </w14:textFill>
        </w:rPr>
      </w:pPr>
      <w:del w:id="21" w:date="2021-07-05T23:52:41Z" w:author="山本響">
        <w:r>
          <w:rPr>
            <w:rStyle w:val="なし"/>
            <w:rFonts w:ascii="ＭＳ Ｐ明朝" w:cs="ＭＳ Ｐ明朝" w:hAnsi="ＭＳ Ｐ明朝" w:eastAsia="ＭＳ Ｐ明朝"/>
            <w:outline w:val="0"/>
            <w:color w:val="000000"/>
            <w:sz w:val="24"/>
            <w:szCs w:val="24"/>
            <w:u w:color="000000"/>
            <w:rtl w:val="0"/>
            <w:lang w:val="ja-JP" w:eastAsia="ja-JP"/>
            <w14:textFill>
              <w14:solidFill>
                <w14:srgbClr w14:val="000000"/>
              </w14:solidFill>
            </w14:textFill>
          </w:rPr>
          <w:delText>対策としては、見積もりの前にドキュメントを確認するだけではなく、「ディプリンク動作しない</w:delText>
        </w:r>
      </w:del>
      <w:del w:id="22" w:date="2021-07-05T23:52:41Z" w:author="山本響">
        <w:r>
          <w:rPr>
            <w:rStyle w:val="なし"/>
            <w:rFonts w:ascii="ＭＳ Ｐ明朝" w:cs="ＭＳ Ｐ明朝" w:hAnsi="ＭＳ Ｐ明朝" w:eastAsia="ＭＳ Ｐ明朝"/>
            <w:outline w:val="0"/>
            <w:color w:val="000000"/>
            <w:sz w:val="24"/>
            <w:szCs w:val="24"/>
            <w:u w:color="000000"/>
            <w:rtl w:val="0"/>
            <w:lang w:val="ja-JP" w:eastAsia="ja-JP"/>
            <w14:textFill>
              <w14:solidFill>
                <w14:srgbClr w14:val="000000"/>
              </w14:solidFill>
            </w14:textFill>
          </w:rPr>
          <w:delText>/Deeplink is not working</w:delText>
        </w:r>
      </w:del>
      <w:del w:id="23" w:date="2021-07-05T23:52:41Z" w:author="山本響">
        <w:r>
          <w:rPr>
            <w:rStyle w:val="なし"/>
            <w:rFonts w:ascii="ＭＳ Ｐ明朝" w:cs="ＭＳ Ｐ明朝" w:hAnsi="ＭＳ Ｐ明朝" w:eastAsia="ＭＳ Ｐ明朝"/>
            <w:outline w:val="0"/>
            <w:color w:val="000000"/>
            <w:sz w:val="24"/>
            <w:szCs w:val="24"/>
            <w:u w:color="000000"/>
            <w:rtl w:val="0"/>
            <w:lang w:val="ja-JP" w:eastAsia="ja-JP"/>
            <w14:textFill>
              <w14:solidFill>
                <w14:srgbClr w14:val="000000"/>
              </w14:solidFill>
            </w14:textFill>
          </w:rPr>
          <w:delText>」などのキーワードで検索し、</w:delText>
        </w:r>
      </w:del>
      <w:del w:id="24" w:date="2021-07-05T23:52:41Z" w:author="山本響">
        <w:r>
          <w:rPr>
            <w:rStyle w:val="なし"/>
            <w:rFonts w:ascii="ＭＳ Ｐ明朝" w:cs="ＭＳ Ｐ明朝" w:hAnsi="ＭＳ Ｐ明朝" w:eastAsia="ＭＳ Ｐ明朝"/>
            <w:outline w:val="0"/>
            <w:color w:val="000000"/>
            <w:sz w:val="24"/>
            <w:szCs w:val="24"/>
            <w:u w:color="5f6368"/>
            <w:rtl w:val="0"/>
            <w:lang w:val="ja-JP" w:eastAsia="ja-JP"/>
            <w14:textFill>
              <w14:solidFill>
                <w14:srgbClr w14:val="000000"/>
              </w14:solidFill>
            </w14:textFill>
          </w:rPr>
          <w:delText>不測の事態など</w:delText>
        </w:r>
      </w:del>
      <w:del w:id="25" w:date="2021-07-05T23:52:41Z" w:author="山本響">
        <w:r>
          <w:rPr>
            <w:rStyle w:val="なし"/>
            <w:rFonts w:ascii="MS Mincho" w:cs="MS Mincho" w:hAnsi="MS Mincho" w:eastAsia="MS Mincho"/>
            <w:outline w:val="0"/>
            <w:color w:val="000000"/>
            <w:sz w:val="24"/>
            <w:szCs w:val="24"/>
            <w:u w:color="5f6368"/>
            <w:rtl w:val="0"/>
            <w:lang w:val="ja-JP" w:eastAsia="ja-JP"/>
            <w14:textFill>
              <w14:solidFill>
                <w14:srgbClr w14:val="000000"/>
              </w14:solidFill>
            </w14:textFill>
          </w:rPr>
          <w:delText>を考慮しようと思います。</w:delText>
        </w:r>
      </w:del>
    </w:p>
    <w:p>
      <w:pPr>
        <w:pStyle w:val="本文 A"/>
        <w:bidi w:val="0"/>
        <w:ind w:left="0" w:right="0" w:firstLine="0"/>
        <w:jc w:val="both"/>
        <w:rPr>
          <w:rStyle w:val="なし"/>
          <w:rFonts w:ascii="ヒラギノ角ゴシック W6" w:cs="ヒラギノ角ゴシック W6" w:hAnsi="ヒラギノ角ゴシック W6" w:eastAsia="ヒラギノ角ゴシック W6"/>
          <w:b w:val="0"/>
          <w:bCs w:val="0"/>
          <w:outline w:val="0"/>
          <w:color w:val="5f6368"/>
          <w:sz w:val="20"/>
          <w:szCs w:val="20"/>
          <w:u w:color="000000"/>
          <w:rtl w:val="0"/>
          <w:lang w:val="en-US"/>
          <w14:textFill>
            <w14:solidFill>
              <w14:srgbClr w14:val="5F6368"/>
            </w14:solidFill>
          </w14:textFill>
        </w:rPr>
      </w:pPr>
    </w:p>
    <w:p>
      <w:pPr>
        <w:pStyle w:val="Normal.0"/>
        <w:tabs>
          <w:tab w:val="left" w:pos="360"/>
        </w:tabs>
        <w:rPr>
          <w:rStyle w:val="なし"/>
          <w:rFonts w:ascii="ＭＳ Ｐ明朝" w:cs="ＭＳ Ｐ明朝" w:hAnsi="ＭＳ Ｐ明朝" w:eastAsia="ＭＳ Ｐ明朝"/>
          <w:b w:val="1"/>
          <w:bCs w:val="1"/>
          <w:sz w:val="20"/>
          <w:szCs w:val="20"/>
        </w:rPr>
      </w:pPr>
    </w:p>
    <w:p>
      <w:pPr>
        <w:pStyle w:val="Closing"/>
      </w:pPr>
      <w:r>
        <w:rPr>
          <w:rStyle w:val="なし"/>
          <w:sz w:val="20"/>
          <w:szCs w:val="20"/>
          <w:rtl w:val="0"/>
          <w:lang w:val="ja-JP" w:eastAsia="ja-JP"/>
        </w:rPr>
        <w:t>以上</w:t>
      </w:r>
    </w:p>
    <w:sectPr>
      <w:headerReference w:type="default" r:id="rId4"/>
      <w:footerReference w:type="default" r:id="rId5"/>
      <w:pgSz w:w="11900" w:h="16840" w:orient="portrait"/>
      <w:pgMar w:top="1134" w:right="1134" w:bottom="824" w:left="1134" w:header="851" w:footer="79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  <w:font w:name="ＭＳ Ｐ明朝">
    <w:charset w:val="00"/>
    <w:family w:val="roman"/>
    <w:pitch w:val="default"/>
  </w:font>
  <w:font w:name="ヒラギノ角ゴ ProN W6">
    <w:charset w:val="00"/>
    <w:family w:val="roman"/>
    <w:pitch w:val="default"/>
  </w:font>
  <w:font w:name="MS Mincho">
    <w:charset w:val="00"/>
    <w:family w:val="roman"/>
    <w:pitch w:val="default"/>
  </w:font>
  <w:font w:name="Meiryo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ヒラギノ角ゴシック W3">
    <w:charset w:val="00"/>
    <w:family w:val="roman"/>
    <w:pitch w:val="default"/>
  </w:font>
  <w:font w:name="ヒラギノ角ゴシック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読み込んだスタイル1"/>
  </w:abstractNum>
  <w:abstractNum w:abstractNumId="1">
    <w:multiLevelType w:val="hybridMultilevel"/>
    <w:styleLink w:val="読み込んだスタイル1"/>
    <w:lvl w:ilvl="0">
      <w:start w:val="1"/>
      <w:numFmt w:val="bullet"/>
      <w:suff w:val="tab"/>
      <w:lvlText w:val="■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◇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◇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◇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読み込んだスタイル2"/>
  </w:abstractNum>
  <w:abstractNum w:abstractNumId="3">
    <w:multiLevelType w:val="hybridMultilevel"/>
    <w:styleLink w:val="読み込んだスタイル2"/>
    <w:lvl w:ilvl="0">
      <w:start w:val="1"/>
      <w:numFmt w:val="bullet"/>
      <w:suff w:val="tab"/>
      <w:lvlText w:val="■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◇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◇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◇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851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見出し">
    <w:name w:val="見出し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ヒラギノ角ゴ ProN W6" w:cs="ヒラギノ角ゴ ProN W6" w:hAnsi="ヒラギノ角ゴ ProN W6" w:eastAsia="ヒラギノ角ゴ ProN W6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  <w:style w:type="numbering" w:styleId="読み込んだスタイル1">
    <w:name w:val="読み込んだスタイル1"/>
    <w:pPr>
      <w:numPr>
        <w:numId w:val="1"/>
      </w:numPr>
    </w:pPr>
  </w:style>
  <w:style w:type="paragraph" w:styleId="デフォルト A">
    <w:name w:val="デフォルト A"/>
    <w:next w:val="デフォルト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60" w:after="0" w:line="288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読み込んだスタイル2">
    <w:name w:val="読み込んだスタイル2"/>
    <w:pPr>
      <w:numPr>
        <w:numId w:val="3"/>
      </w:numPr>
    </w:pPr>
  </w:style>
  <w:style w:type="character" w:styleId="なし">
    <w:name w:val="なし"/>
  </w:style>
  <w:style w:type="character" w:styleId="Hyperlink.0">
    <w:name w:val="Hyperlink.0"/>
    <w:basedOn w:val="なし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Closing">
    <w:name w:val="Closing"/>
    <w:next w:val="Clos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ＭＳ Ｐ明朝" w:cs="ＭＳ Ｐ明朝" w:hAnsi="ＭＳ Ｐ明朝" w:eastAsia="ＭＳ Ｐ明朝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